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039A0" w:rsidRPr="00406B94" w14:paraId="14AD1BDA" w14:textId="77777777" w:rsidTr="009240EA">
        <w:trPr>
          <w:trHeight w:hRule="exact" w:val="2324"/>
        </w:trPr>
        <w:tc>
          <w:tcPr>
            <w:tcW w:w="9748" w:type="dxa"/>
            <w:vAlign w:val="center"/>
          </w:tcPr>
          <w:p w14:paraId="594A5BB5" w14:textId="77777777" w:rsidR="00E039A0" w:rsidRPr="00406B94" w:rsidRDefault="00E039A0" w:rsidP="006C1012">
            <w:pPr>
              <w:pStyle w:val="HDocProp"/>
            </w:pPr>
            <w:r w:rsidRPr="00406B94">
              <w:rPr>
                <w:noProof/>
              </w:rPr>
              <w:drawing>
                <wp:inline distT="0" distB="0" distL="0" distR="0" wp14:anchorId="37E244FF" wp14:editId="7E7DBABB">
                  <wp:extent cx="2699293" cy="15443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A0" w:rsidRPr="00406B94" w14:paraId="6720D21E" w14:textId="77777777" w:rsidTr="009240EA">
        <w:trPr>
          <w:trHeight w:hRule="exact" w:val="793"/>
        </w:trPr>
        <w:tc>
          <w:tcPr>
            <w:tcW w:w="9748" w:type="dxa"/>
            <w:vAlign w:val="center"/>
          </w:tcPr>
          <w:p w14:paraId="50123FA7" w14:textId="77777777" w:rsidR="00E039A0" w:rsidRPr="00406B94" w:rsidRDefault="00E039A0" w:rsidP="0078240C">
            <w:pPr>
              <w:pStyle w:val="BodyOfText"/>
            </w:pPr>
          </w:p>
        </w:tc>
      </w:tr>
      <w:tr w:rsidR="00E039A0" w:rsidRPr="009311AB" w14:paraId="6685B09F" w14:textId="77777777" w:rsidTr="009240EA">
        <w:trPr>
          <w:trHeight w:hRule="exact" w:val="2341"/>
        </w:trPr>
        <w:tc>
          <w:tcPr>
            <w:tcW w:w="9748" w:type="dxa"/>
            <w:vAlign w:val="center"/>
          </w:tcPr>
          <w:p w14:paraId="7129AAAD" w14:textId="3279B75B" w:rsidR="00E039A0" w:rsidRPr="0075620A" w:rsidRDefault="00000000" w:rsidP="0078240C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-284271350"/>
                <w:placeholder>
                  <w:docPart w:val="D63B7471ED3D42EBA1A2DF1A03A1F71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039A0" w:rsidRPr="0075620A">
                  <w:rPr>
                    <w:lang w:val="en-GB"/>
                  </w:rPr>
                  <w:t>Information Security Management System</w:t>
                </w:r>
                <w:r w:rsidR="001B25C6">
                  <w:rPr>
                    <w:lang w:val="en-GB"/>
                  </w:rPr>
                  <w:t xml:space="preserve"> </w:t>
                </w:r>
                <w:r w:rsidR="00E039A0" w:rsidRPr="0075620A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bookmarkStart w:id="0" w:name="_Hlk41586320"/>
      <w:tr w:rsidR="00E039A0" w:rsidRPr="0069252A" w14:paraId="6E8146C8" w14:textId="77777777" w:rsidTr="009240EA">
        <w:trPr>
          <w:trHeight w:val="1464"/>
        </w:trPr>
        <w:tc>
          <w:tcPr>
            <w:tcW w:w="9748" w:type="dxa"/>
          </w:tcPr>
          <w:p w14:paraId="31D5B4AE" w14:textId="7C14ADD0" w:rsidR="00B36043" w:rsidRPr="0069252A" w:rsidRDefault="00000000" w:rsidP="0077690C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-1787732597"/>
                <w:placeholder>
                  <w:docPart w:val="0245BED74BFA47B3BB6F43F75642C63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77690C" w:rsidRPr="0077690C">
                  <w:rPr>
                    <w:lang w:val="en-GB"/>
                  </w:rPr>
                  <w:t xml:space="preserve">Risk management process </w:t>
                </w:r>
                <w:r w:rsidR="0077690C">
                  <w:rPr>
                    <w:lang w:val="en-GB"/>
                  </w:rPr>
                  <w:br/>
                </w:r>
                <w:r w:rsidR="0077690C" w:rsidRPr="0077690C">
                  <w:rPr>
                    <w:lang w:val="en-GB"/>
                  </w:rPr>
                  <w:t>(</w:t>
                </w:r>
                <w:r w:rsidR="00187931">
                  <w:rPr>
                    <w:lang w:val="en-GB"/>
                  </w:rPr>
                  <w:t>ITR</w:t>
                </w:r>
                <w:r w:rsidR="0077690C" w:rsidRPr="0077690C">
                  <w:rPr>
                    <w:lang w:val="en-GB"/>
                  </w:rPr>
                  <w:t>-</w:t>
                </w:r>
                <w:proofErr w:type="spellStart"/>
                <w:r w:rsidR="0077690C" w:rsidRPr="0077690C">
                  <w:rPr>
                    <w:lang w:val="en-GB"/>
                  </w:rPr>
                  <w:t>RiskMgt</w:t>
                </w:r>
                <w:proofErr w:type="spellEnd"/>
                <w:r w:rsidR="0077690C" w:rsidRPr="0077690C">
                  <w:rPr>
                    <w:lang w:val="en-GB"/>
                  </w:rPr>
                  <w:t>)</w:t>
                </w:r>
              </w:sdtContent>
            </w:sdt>
            <w:bookmarkEnd w:id="0"/>
          </w:p>
        </w:tc>
      </w:tr>
      <w:tr w:rsidR="009240EA" w:rsidRPr="0069252A" w14:paraId="48381E23" w14:textId="77777777" w:rsidTr="009240EA">
        <w:trPr>
          <w:trHeight w:val="949"/>
          <w:hidden/>
        </w:trPr>
        <w:tc>
          <w:tcPr>
            <w:tcW w:w="9748" w:type="dxa"/>
          </w:tcPr>
          <w:p w14:paraId="7085631C" w14:textId="4BC8B602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  <w:tr w:rsidR="009240EA" w:rsidRPr="0069252A" w14:paraId="21D9BD86" w14:textId="77777777" w:rsidTr="009240EA">
        <w:trPr>
          <w:trHeight w:val="1446"/>
          <w:hidden/>
        </w:trPr>
        <w:tc>
          <w:tcPr>
            <w:tcW w:w="9748" w:type="dxa"/>
            <w:vAlign w:val="center"/>
          </w:tcPr>
          <w:p w14:paraId="2BE8ED06" w14:textId="027BEFF6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</w:tbl>
    <w:p w14:paraId="394875F4" w14:textId="77777777" w:rsidR="00E039A0" w:rsidRPr="00406B94" w:rsidRDefault="00E039A0" w:rsidP="0078240C">
      <w:pPr>
        <w:pStyle w:val="HDocProp"/>
      </w:pPr>
      <w:r w:rsidRPr="00406B94">
        <w:t>General information</w:t>
      </w:r>
    </w:p>
    <w:tbl>
      <w:tblPr>
        <w:tblStyle w:val="TableBLight"/>
        <w:tblW w:w="4946" w:type="pct"/>
        <w:tblLook w:val="0680" w:firstRow="0" w:lastRow="0" w:firstColumn="1" w:lastColumn="0" w:noHBand="1" w:noVBand="1"/>
      </w:tblPr>
      <w:tblGrid>
        <w:gridCol w:w="1838"/>
        <w:gridCol w:w="7686"/>
      </w:tblGrid>
      <w:tr w:rsidR="00E039A0" w:rsidRPr="00406B94" w14:paraId="040ABE5D" w14:textId="77777777" w:rsidTr="00D67436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BE1D4EE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Type</w:t>
            </w:r>
          </w:p>
        </w:tc>
        <w:tc>
          <w:tcPr>
            <w:tcW w:w="7686" w:type="dxa"/>
            <w:noWrap/>
          </w:tcPr>
          <w:p w14:paraId="11B26649" w14:textId="17CC6316" w:rsidR="00E039A0" w:rsidRPr="001B25C6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Category"/>
                <w:tag w:val=""/>
                <w:id w:val="1406035983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77690C" w:rsidRPr="001B25C6">
                  <w:t>Procedure</w:t>
                </w:r>
                <w:r w:rsidR="00124F8C" w:rsidRPr="001B25C6">
                  <w:t xml:space="preserve"> (</w:t>
                </w:r>
                <w:r w:rsidR="0077690C" w:rsidRPr="001B25C6">
                  <w:t>PRO</w:t>
                </w:r>
                <w:r w:rsidR="00124F8C" w:rsidRPr="001B25C6">
                  <w:t>)</w:t>
                </w:r>
              </w:sdtContent>
            </w:sdt>
          </w:p>
        </w:tc>
      </w:tr>
      <w:tr w:rsidR="00E039A0" w:rsidRPr="00406B94" w14:paraId="0ECE9F0A" w14:textId="77777777" w:rsidTr="00D6743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B359FF9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Reference</w:t>
            </w:r>
          </w:p>
        </w:tc>
        <w:tc>
          <w:tcPr>
            <w:tcW w:w="7686" w:type="dxa"/>
            <w:noWrap/>
          </w:tcPr>
          <w:p w14:paraId="4346D10C" w14:textId="1FE889F5" w:rsidR="00E039A0" w:rsidRPr="001B25C6" w:rsidRDefault="004A60C9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ins w:id="1" w:author="Ritika Pande" w:date="2024-07-04T16:06:00Z" w16du:dateUtc="2024-07-04T14:06:00Z">
              <w:r>
                <w:rPr>
                  <w:lang w:val="en-GB"/>
                </w:rPr>
                <w:t>#</w:t>
              </w:r>
            </w:ins>
            <w:r w:rsidR="0077690C" w:rsidRPr="001B25C6">
              <w:rPr>
                <w:lang w:val="en-GB"/>
              </w:rPr>
              <w:t>161</w:t>
            </w:r>
          </w:p>
        </w:tc>
      </w:tr>
      <w:tr w:rsidR="00E039A0" w:rsidRPr="00406B94" w14:paraId="435873A2" w14:textId="77777777" w:rsidTr="00D6743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7B808C4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Version</w:t>
            </w:r>
          </w:p>
        </w:tc>
        <w:tc>
          <w:tcPr>
            <w:tcW w:w="7686" w:type="dxa"/>
            <w:noWrap/>
          </w:tcPr>
          <w:p w14:paraId="5A3521A4" w14:textId="7FC28CC1" w:rsidR="00E039A0" w:rsidRPr="001B25C6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Version"/>
                <w:tag w:val=""/>
                <w:id w:val="2063516404"/>
                <w:placeholder>
                  <w:docPart w:val="E7A41838656B4F81A8130D0F6031A54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del w:id="2" w:author="Ritika Pande" w:date="2024-07-04T16:06:00Z" w16du:dateUtc="2024-07-04T14:06:00Z">
                  <w:r w:rsidR="00227594" w:rsidRPr="001B25C6" w:rsidDel="00227594">
                    <w:delText>1.</w:delText>
                  </w:r>
                  <w:r w:rsidR="00227594" w:rsidDel="00227594">
                    <w:delText>1</w:delText>
                  </w:r>
                </w:del>
                <w:ins w:id="3" w:author="Ritika Pande" w:date="2024-07-04T16:06:00Z" w16du:dateUtc="2024-07-04T14:06:00Z">
                  <w:r w:rsidR="00227594" w:rsidRPr="001B25C6">
                    <w:t>1.</w:t>
                  </w:r>
                  <w:r w:rsidR="00227594">
                    <w:t>2</w:t>
                  </w:r>
                </w:ins>
              </w:sdtContent>
            </w:sdt>
          </w:p>
        </w:tc>
      </w:tr>
      <w:tr w:rsidR="00E039A0" w:rsidRPr="00406B94" w14:paraId="09E670A2" w14:textId="77777777" w:rsidTr="00D6743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3358ECA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E747D9E70DDC460887DD802ECE0AF3F9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686" w:type="dxa"/>
                <w:noWrap/>
              </w:tcPr>
              <w:p w14:paraId="757AFA6F" w14:textId="4ECC6B16" w:rsidR="00E039A0" w:rsidRPr="001B25C6" w:rsidRDefault="001B25C6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1B25C6">
                  <w:t>Final</w:t>
                </w:r>
              </w:p>
            </w:tc>
          </w:sdtContent>
        </w:sdt>
      </w:tr>
      <w:tr w:rsidR="00E039A0" w:rsidRPr="00406B94" w14:paraId="34C21996" w14:textId="77777777" w:rsidTr="00D674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87BB78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Owner</w:t>
            </w:r>
          </w:p>
        </w:tc>
        <w:tc>
          <w:tcPr>
            <w:tcW w:w="7686" w:type="dxa"/>
            <w:noWrap/>
          </w:tcPr>
          <w:p w14:paraId="6D3C136C" w14:textId="77777777" w:rsidR="00E039A0" w:rsidRPr="001B25C6" w:rsidRDefault="0082051D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5C6">
              <w:rPr>
                <w:lang w:val="en-GB"/>
              </w:rPr>
              <w:t>C. Harpes</w:t>
            </w:r>
          </w:p>
        </w:tc>
      </w:tr>
      <w:tr w:rsidR="00E039A0" w:rsidRPr="00406B94" w14:paraId="369ABE32" w14:textId="77777777" w:rsidTr="00D6743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155C5301" w14:textId="77777777" w:rsidR="00E039A0" w:rsidRPr="006759C2" w:rsidRDefault="00E039A0" w:rsidP="008C6F39">
            <w:pPr>
              <w:pStyle w:val="TabHeader1"/>
              <w:rPr>
                <w:lang w:val="en-GB"/>
              </w:rPr>
            </w:pPr>
            <w:r w:rsidRPr="006759C2">
              <w:rPr>
                <w:lang w:val="en-GB"/>
              </w:rPr>
              <w:t>Application 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CD4FE0E3ADC5478893D6836B57C82D45"/>
            </w:placeholder>
            <w:date w:fullDate="2024-01-31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686" w:type="dxa"/>
                <w:noWrap/>
              </w:tcPr>
              <w:p w14:paraId="11E91A18" w14:textId="774252CA" w:rsidR="00E039A0" w:rsidRPr="006759C2" w:rsidRDefault="00116665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31</w:t>
                </w:r>
                <w:r w:rsidR="0077690C" w:rsidRPr="006759C2">
                  <w:rPr>
                    <w:lang w:val="fr-LU"/>
                  </w:rPr>
                  <w:t>/</w:t>
                </w:r>
                <w:r>
                  <w:rPr>
                    <w:lang w:val="fr-LU"/>
                  </w:rPr>
                  <w:t>01</w:t>
                </w:r>
                <w:r w:rsidR="0077690C" w:rsidRPr="006759C2">
                  <w:rPr>
                    <w:lang w:val="fr-LU"/>
                  </w:rPr>
                  <w:t>/202</w:t>
                </w:r>
                <w:r>
                  <w:rPr>
                    <w:lang w:val="fr-LU"/>
                  </w:rPr>
                  <w:t>4</w:t>
                </w:r>
              </w:p>
            </w:tc>
          </w:sdtContent>
        </w:sdt>
      </w:tr>
      <w:tr w:rsidR="00E039A0" w:rsidRPr="00406B94" w14:paraId="67000293" w14:textId="77777777" w:rsidTr="00D6743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97F55D5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22A56C94E9874B89B88B04DA116B368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686" w:type="dxa"/>
                <w:noWrap/>
              </w:tcPr>
              <w:p w14:paraId="550CCC21" w14:textId="77777777" w:rsidR="00E039A0" w:rsidRPr="001B25C6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1B25C6">
                  <w:rPr>
                    <w:lang w:val="en-GB"/>
                  </w:rPr>
                  <w:t>Internal</w:t>
                </w:r>
                <w:r w:rsidR="00AD416B" w:rsidRPr="001B25C6">
                  <w:rPr>
                    <w:lang w:val="en-GB"/>
                  </w:rPr>
                  <w:t xml:space="preserve"> (IN)</w:t>
                </w:r>
              </w:p>
            </w:tc>
          </w:sdtContent>
        </w:sdt>
      </w:tr>
    </w:tbl>
    <w:p w14:paraId="1F8816B3" w14:textId="77777777" w:rsidR="0077690C" w:rsidRDefault="0077690C" w:rsidP="00A06132">
      <w:pPr>
        <w:pStyle w:val="BodyOfText"/>
      </w:pPr>
    </w:p>
    <w:p w14:paraId="066FB386" w14:textId="65B6592E" w:rsidR="00E039A0" w:rsidRPr="00406B94" w:rsidRDefault="00E039A0" w:rsidP="00A06132">
      <w:pPr>
        <w:pStyle w:val="BodyOfText"/>
      </w:pPr>
      <w:r w:rsidRPr="00406B94">
        <w:br w:type="page"/>
      </w:r>
    </w:p>
    <w:sectPr w:rsidR="00E039A0" w:rsidRPr="00406B94" w:rsidSect="000B0F3D">
      <w:headerReference w:type="default" r:id="rId9"/>
      <w:footerReference w:type="default" r:id="rId10"/>
      <w:footerReference w:type="first" r:id="rId11"/>
      <w:pgSz w:w="11907" w:h="16840" w:code="9"/>
      <w:pgMar w:top="1349" w:right="851" w:bottom="1418" w:left="1418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CF2B4" w14:textId="77777777" w:rsidR="005E58D8" w:rsidRDefault="005E58D8" w:rsidP="00E039A0">
      <w:pPr>
        <w:spacing w:after="0"/>
      </w:pPr>
      <w:r>
        <w:separator/>
      </w:r>
    </w:p>
  </w:endnote>
  <w:endnote w:type="continuationSeparator" w:id="0">
    <w:p w14:paraId="3FF7D2A0" w14:textId="77777777" w:rsidR="005E58D8" w:rsidRDefault="005E58D8" w:rsidP="00E03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62349B" w:rsidRPr="00900893" w14:paraId="488E24C8" w14:textId="77777777" w:rsidTr="00946C39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50AB3FA9" w14:textId="35C44EC4" w:rsidR="0062349B" w:rsidRPr="00736D96" w:rsidRDefault="0062349B" w:rsidP="00946C39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ins w:id="4" w:author="Ritika Pande" w:date="2024-07-04T16:14:00Z" w16du:dateUtc="2024-07-04T14:14:00Z">
            <w:r w:rsidR="00E15677">
              <w:rPr>
                <w:noProof/>
                <w:lang w:val="en-GB"/>
              </w:rPr>
              <w:t>161_PRO_ITR-RiskMgt_v1.1.2-CC-rpa.docx</w:t>
            </w:r>
          </w:ins>
          <w:del w:id="5" w:author="Ritika Pande" w:date="2024-07-04T16:14:00Z" w16du:dateUtc="2024-07-04T14:14:00Z">
            <w:r w:rsidR="003E71ED" w:rsidDel="00E15677">
              <w:rPr>
                <w:noProof/>
                <w:lang w:val="en-GB"/>
              </w:rPr>
              <w:delText>161_PRO_ITR-RiskMgt_v1.1.docx</w:delText>
            </w:r>
          </w:del>
          <w:r>
            <w:fldChar w:fldCharType="end"/>
          </w:r>
        </w:p>
      </w:tc>
      <w:tc>
        <w:tcPr>
          <w:tcW w:w="1828" w:type="pct"/>
        </w:tcPr>
        <w:p w14:paraId="54B6110F" w14:textId="77777777" w:rsidR="0062349B" w:rsidRPr="00736D96" w:rsidRDefault="0062349B" w:rsidP="00946C39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67B93E0B" w14:textId="77777777" w:rsidR="0062349B" w:rsidRPr="00900893" w:rsidRDefault="0062349B" w:rsidP="00946C39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1025DF01" w14:textId="77777777" w:rsidR="0062349B" w:rsidRDefault="0062349B" w:rsidP="004637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2349B" w:rsidRPr="009311AB" w14:paraId="67DB9FCD" w14:textId="77777777" w:rsidTr="00F61CBF">
      <w:trPr>
        <w:trHeight w:val="132"/>
      </w:trPr>
      <w:tc>
        <w:tcPr>
          <w:tcW w:w="9464" w:type="dxa"/>
        </w:tcPr>
        <w:p w14:paraId="5F01EC85" w14:textId="77777777" w:rsidR="0062349B" w:rsidRPr="0075620A" w:rsidRDefault="0062349B" w:rsidP="00B36043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bookmarkStart w:id="6" w:name="_Hlk135900992"/>
          <w:r w:rsidR="0082051D" w:rsidRPr="0082051D">
            <w:rPr>
              <w:lang w:val="en-GB"/>
            </w:rPr>
            <w:t>N:\_INternal\ISMS</w:t>
          </w:r>
          <w:bookmarkEnd w:id="6"/>
          <w:r w:rsidRPr="0075620A">
            <w:rPr>
              <w:lang w:val="en-GB"/>
            </w:rPr>
            <w:t>.</w:t>
          </w:r>
        </w:p>
      </w:tc>
    </w:tr>
  </w:tbl>
  <w:p w14:paraId="6F8E747B" w14:textId="77777777" w:rsidR="0062349B" w:rsidRPr="0075620A" w:rsidRDefault="0062349B" w:rsidP="00F61CBF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95E14" w14:textId="77777777" w:rsidR="005E58D8" w:rsidRDefault="005E58D8" w:rsidP="00E039A0">
      <w:pPr>
        <w:spacing w:after="0"/>
      </w:pPr>
      <w:r>
        <w:separator/>
      </w:r>
    </w:p>
  </w:footnote>
  <w:footnote w:type="continuationSeparator" w:id="0">
    <w:p w14:paraId="2E50E705" w14:textId="77777777" w:rsidR="005E58D8" w:rsidRDefault="005E58D8" w:rsidP="00E03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5"/>
      <w:gridCol w:w="3973"/>
      <w:gridCol w:w="3400"/>
    </w:tblGrid>
    <w:tr w:rsidR="0062349B" w:rsidRPr="00DF498C" w14:paraId="7FE6AEEF" w14:textId="77777777" w:rsidTr="004C0C52">
      <w:trPr>
        <w:trHeight w:val="140"/>
      </w:trPr>
      <w:tc>
        <w:tcPr>
          <w:tcW w:w="1175" w:type="pct"/>
          <w:vMerge w:val="restart"/>
          <w:vAlign w:val="center"/>
        </w:tcPr>
        <w:p w14:paraId="03278DC8" w14:textId="77777777" w:rsidR="0062349B" w:rsidRPr="00DF498C" w:rsidRDefault="0062349B" w:rsidP="00946C39">
          <w:pPr>
            <w:pStyle w:val="Headerfootertext"/>
          </w:pPr>
          <w:r>
            <w:rPr>
              <w:noProof/>
            </w:rPr>
            <w:drawing>
              <wp:inline distT="0" distB="0" distL="0" distR="0" wp14:anchorId="23937A42" wp14:editId="6BC5F24B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1" w:type="pct"/>
        </w:tcPr>
        <w:p w14:paraId="1F76D3C0" w14:textId="77777777" w:rsidR="0062349B" w:rsidRPr="00B71E50" w:rsidRDefault="0062349B" w:rsidP="00946C39">
          <w:pPr>
            <w:pStyle w:val="Headerfootertitle"/>
          </w:pPr>
          <w:r w:rsidRPr="00B71E50">
            <w:t>Type</w:t>
          </w:r>
        </w:p>
      </w:tc>
      <w:tc>
        <w:tcPr>
          <w:tcW w:w="1764" w:type="pct"/>
        </w:tcPr>
        <w:p w14:paraId="2CA63908" w14:textId="4597BA61" w:rsidR="0062349B" w:rsidRPr="00B71E50" w:rsidRDefault="00000000" w:rsidP="00946C39">
          <w:pPr>
            <w:pStyle w:val="Headerfootertext"/>
          </w:pPr>
          <w:sdt>
            <w:sdtPr>
              <w:alias w:val="Category"/>
              <w:tag w:val=""/>
              <w:id w:val="235442844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77690C">
                <w:t>Procedure (PRO)</w:t>
              </w:r>
            </w:sdtContent>
          </w:sdt>
        </w:p>
      </w:tc>
    </w:tr>
    <w:tr w:rsidR="0062349B" w:rsidRPr="009311AB" w14:paraId="519F94E7" w14:textId="77777777" w:rsidTr="004C0C52">
      <w:trPr>
        <w:trHeight w:val="72"/>
      </w:trPr>
      <w:tc>
        <w:tcPr>
          <w:tcW w:w="1175" w:type="pct"/>
          <w:vMerge/>
        </w:tcPr>
        <w:p w14:paraId="4FD20E85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4883DC5B" w14:textId="77777777" w:rsidR="0062349B" w:rsidRPr="00B71E50" w:rsidRDefault="0062349B" w:rsidP="00946C39">
          <w:pPr>
            <w:pStyle w:val="Headerfootertitle"/>
          </w:pPr>
          <w:r>
            <w:t>Activity</w:t>
          </w:r>
        </w:p>
      </w:tc>
      <w:sdt>
        <w:sdtPr>
          <w:rPr>
            <w:lang w:val="en-GB"/>
          </w:rPr>
          <w:alias w:val="Title"/>
          <w:tag w:val=""/>
          <w:id w:val="-74926943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05A97950" w14:textId="06D7EDE0" w:rsidR="0062349B" w:rsidRPr="0075620A" w:rsidRDefault="0077690C" w:rsidP="00946C39">
              <w:pPr>
                <w:pStyle w:val="Headerfootertext"/>
                <w:rPr>
                  <w:lang w:val="en-GB"/>
                </w:rPr>
              </w:pPr>
              <w:r>
                <w:rPr>
                  <w:lang w:val="en-GB"/>
                </w:rPr>
                <w:t>Information Security Management System (ISMS)</w:t>
              </w:r>
            </w:p>
          </w:tc>
        </w:sdtContent>
      </w:sdt>
    </w:tr>
    <w:tr w:rsidR="0062349B" w:rsidRPr="00DF498C" w14:paraId="260D1651" w14:textId="77777777" w:rsidTr="004C0C52">
      <w:trPr>
        <w:trHeight w:val="46"/>
      </w:trPr>
      <w:tc>
        <w:tcPr>
          <w:tcW w:w="1175" w:type="pct"/>
          <w:vMerge/>
        </w:tcPr>
        <w:p w14:paraId="72204D83" w14:textId="77777777" w:rsidR="0062349B" w:rsidRPr="0075620A" w:rsidRDefault="0062349B" w:rsidP="00946C39">
          <w:pPr>
            <w:rPr>
              <w:bCs/>
              <w:sz w:val="16"/>
              <w:lang w:val="en-GB"/>
            </w:rPr>
          </w:pPr>
        </w:p>
      </w:tc>
      <w:tc>
        <w:tcPr>
          <w:tcW w:w="2061" w:type="pct"/>
        </w:tcPr>
        <w:p w14:paraId="5C4A947F" w14:textId="77777777" w:rsidR="0062349B" w:rsidRPr="00B71E50" w:rsidRDefault="0062349B" w:rsidP="00946C39">
          <w:pPr>
            <w:pStyle w:val="Headerfootertitle"/>
          </w:pPr>
          <w:r w:rsidRPr="00B71E50">
            <w:t>Title</w:t>
          </w:r>
        </w:p>
      </w:tc>
      <w:sdt>
        <w:sdtPr>
          <w:alias w:val="Subject"/>
          <w:tag w:val=""/>
          <w:id w:val="16507076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342FBA5B" w14:textId="4B6FE63E" w:rsidR="0062349B" w:rsidRPr="00B71E50" w:rsidRDefault="00187931" w:rsidP="00946C39">
              <w:pPr>
                <w:pStyle w:val="Headerfootertext"/>
              </w:pPr>
              <w:r>
                <w:t>Risk management process (ITR-</w:t>
              </w:r>
              <w:proofErr w:type="spellStart"/>
              <w:r>
                <w:t>RiskMgt</w:t>
              </w:r>
              <w:proofErr w:type="spellEnd"/>
              <w:r>
                <w:t>)</w:t>
              </w:r>
            </w:p>
          </w:tc>
        </w:sdtContent>
      </w:sdt>
    </w:tr>
    <w:tr w:rsidR="0062349B" w:rsidRPr="00DF498C" w14:paraId="61EF4C00" w14:textId="77777777" w:rsidTr="004C0C52">
      <w:trPr>
        <w:trHeight w:val="127"/>
      </w:trPr>
      <w:tc>
        <w:tcPr>
          <w:tcW w:w="1175" w:type="pct"/>
          <w:vMerge/>
        </w:tcPr>
        <w:p w14:paraId="5F1DF26C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1AEA00A3" w14:textId="77777777" w:rsidR="0062349B" w:rsidRPr="00B71E50" w:rsidRDefault="0062349B" w:rsidP="00946C39">
          <w:pPr>
            <w:pStyle w:val="Headerfootertitle"/>
          </w:pPr>
          <w:r w:rsidRPr="00B71E50">
            <w:t>Classification</w:t>
          </w:r>
        </w:p>
      </w:tc>
      <w:sdt>
        <w:sdtPr>
          <w:alias w:val="Comments"/>
          <w:tag w:val=""/>
          <w:id w:val="-21558611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1E273A2B" w14:textId="77777777" w:rsidR="0062349B" w:rsidRPr="00B71E50" w:rsidRDefault="00AD416B" w:rsidP="00946C39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344387AC" w14:textId="77777777" w:rsidR="0062349B" w:rsidRPr="00DF498C" w:rsidRDefault="0062349B" w:rsidP="00946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9705C"/>
    <w:multiLevelType w:val="hybridMultilevel"/>
    <w:tmpl w:val="78BC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31CCE"/>
    <w:multiLevelType w:val="multilevel"/>
    <w:tmpl w:val="9D404980"/>
    <w:name w:val="TabBulletList"/>
    <w:lvl w:ilvl="0">
      <w:start w:val="1"/>
      <w:numFmt w:val="bullet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o"/>
      <w:lvlJc w:val="left"/>
      <w:pPr>
        <w:ind w:left="1136" w:hanging="199"/>
      </w:pPr>
      <w:rPr>
        <w:rFonts w:ascii="Courier New" w:hAnsi="Courier New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1420" w:hanging="199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1704" w:hanging="199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"/>
      <w:lvlJc w:val="left"/>
      <w:pPr>
        <w:ind w:left="1988" w:hanging="199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o"/>
      <w:lvlJc w:val="left"/>
      <w:pPr>
        <w:ind w:left="2272" w:hanging="199"/>
      </w:pPr>
      <w:rPr>
        <w:rFonts w:ascii="Courier New" w:hAnsi="Courier New" w:hint="default"/>
        <w:color w:val="E61F3D" w:themeColor="accent5"/>
        <w:sz w:val="16"/>
      </w:rPr>
    </w:lvl>
    <w:lvl w:ilvl="8">
      <w:start w:val="1"/>
      <w:numFmt w:val="bullet"/>
      <w:lvlText w:val=""/>
      <w:lvlJc w:val="left"/>
      <w:pPr>
        <w:ind w:left="2556" w:hanging="199"/>
      </w:pPr>
      <w:rPr>
        <w:rFonts w:ascii="Symbol" w:hAnsi="Symbol" w:hint="default"/>
        <w:color w:val="E61F3D" w:themeColor="accent5"/>
        <w:sz w:val="16"/>
      </w:rPr>
    </w:lvl>
  </w:abstractNum>
  <w:abstractNum w:abstractNumId="2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5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9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887690806">
    <w:abstractNumId w:val="26"/>
  </w:num>
  <w:num w:numId="2" w16cid:durableId="850098244">
    <w:abstractNumId w:val="30"/>
  </w:num>
  <w:num w:numId="3" w16cid:durableId="283001572">
    <w:abstractNumId w:val="19"/>
  </w:num>
  <w:num w:numId="4" w16cid:durableId="782260778">
    <w:abstractNumId w:val="18"/>
  </w:num>
  <w:num w:numId="5" w16cid:durableId="289173521">
    <w:abstractNumId w:val="27"/>
  </w:num>
  <w:num w:numId="6" w16cid:durableId="1273706650">
    <w:abstractNumId w:val="12"/>
  </w:num>
  <w:num w:numId="7" w16cid:durableId="1880820988">
    <w:abstractNumId w:val="2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8" w16cid:durableId="300308585">
    <w:abstractNumId w:val="16"/>
  </w:num>
  <w:num w:numId="9" w16cid:durableId="1044983150">
    <w:abstractNumId w:val="24"/>
  </w:num>
  <w:num w:numId="10" w16cid:durableId="663775722">
    <w:abstractNumId w:val="10"/>
  </w:num>
  <w:num w:numId="11" w16cid:durableId="47461476">
    <w:abstractNumId w:val="11"/>
  </w:num>
  <w:num w:numId="12" w16cid:durableId="338965517">
    <w:abstractNumId w:val="20"/>
  </w:num>
  <w:num w:numId="13" w16cid:durableId="33313756">
    <w:abstractNumId w:val="29"/>
  </w:num>
  <w:num w:numId="14" w16cid:durableId="1867522562">
    <w:abstractNumId w:val="22"/>
  </w:num>
  <w:num w:numId="15" w16cid:durableId="1275290447">
    <w:abstractNumId w:val="15"/>
  </w:num>
  <w:num w:numId="16" w16cid:durableId="1893301097">
    <w:abstractNumId w:val="25"/>
  </w:num>
  <w:num w:numId="17" w16cid:durableId="1897888563">
    <w:abstractNumId w:val="13"/>
  </w:num>
  <w:num w:numId="18" w16cid:durableId="981303262">
    <w:abstractNumId w:val="21"/>
  </w:num>
  <w:num w:numId="19" w16cid:durableId="7613352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25131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53471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65418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175598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77100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232204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91603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650085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832863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12732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10845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087012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6663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31281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516817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7666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785769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6905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21610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90976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26449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552371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20446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481055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98907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111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110271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09337393">
    <w:abstractNumId w:val="14"/>
  </w:num>
  <w:num w:numId="48" w16cid:durableId="392123824">
    <w:abstractNumId w:val="9"/>
  </w:num>
  <w:num w:numId="49" w16cid:durableId="1958756564">
    <w:abstractNumId w:val="7"/>
  </w:num>
  <w:num w:numId="50" w16cid:durableId="1163349114">
    <w:abstractNumId w:val="6"/>
  </w:num>
  <w:num w:numId="51" w16cid:durableId="995957518">
    <w:abstractNumId w:val="5"/>
  </w:num>
  <w:num w:numId="52" w16cid:durableId="506331859">
    <w:abstractNumId w:val="4"/>
  </w:num>
  <w:num w:numId="53" w16cid:durableId="475489389">
    <w:abstractNumId w:val="8"/>
  </w:num>
  <w:num w:numId="54" w16cid:durableId="653796667">
    <w:abstractNumId w:val="3"/>
  </w:num>
  <w:num w:numId="55" w16cid:durableId="930043140">
    <w:abstractNumId w:val="2"/>
  </w:num>
  <w:num w:numId="56" w16cid:durableId="384253653">
    <w:abstractNumId w:val="1"/>
  </w:num>
  <w:num w:numId="57" w16cid:durableId="2110347855">
    <w:abstractNumId w:val="0"/>
  </w:num>
  <w:num w:numId="58" w16cid:durableId="1695765434">
    <w:abstractNumId w:val="17"/>
  </w:num>
  <w:numIdMacAtCleanup w:val="5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tika Pande">
    <w15:presenceInfo w15:providerId="AD" w15:userId="S::pande@itrust.lu::55a91b58-35d2-47e5-baab-8b870c6162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AB"/>
    <w:rsid w:val="00000032"/>
    <w:rsid w:val="00002162"/>
    <w:rsid w:val="000135F7"/>
    <w:rsid w:val="00017244"/>
    <w:rsid w:val="0002418C"/>
    <w:rsid w:val="000242EC"/>
    <w:rsid w:val="00025EB9"/>
    <w:rsid w:val="00035359"/>
    <w:rsid w:val="00036211"/>
    <w:rsid w:val="00045EA1"/>
    <w:rsid w:val="000533AB"/>
    <w:rsid w:val="0006678B"/>
    <w:rsid w:val="00076053"/>
    <w:rsid w:val="00093018"/>
    <w:rsid w:val="000B0F3D"/>
    <w:rsid w:val="000C5BD1"/>
    <w:rsid w:val="000D4975"/>
    <w:rsid w:val="000E09A3"/>
    <w:rsid w:val="000E18E8"/>
    <w:rsid w:val="000E43E4"/>
    <w:rsid w:val="000E6170"/>
    <w:rsid w:val="000F29DD"/>
    <w:rsid w:val="001056F7"/>
    <w:rsid w:val="00106DBC"/>
    <w:rsid w:val="00113C44"/>
    <w:rsid w:val="00116665"/>
    <w:rsid w:val="001178DD"/>
    <w:rsid w:val="00124C3E"/>
    <w:rsid w:val="00124F8C"/>
    <w:rsid w:val="001269A6"/>
    <w:rsid w:val="00127FD8"/>
    <w:rsid w:val="00140192"/>
    <w:rsid w:val="00141810"/>
    <w:rsid w:val="00142619"/>
    <w:rsid w:val="001450C9"/>
    <w:rsid w:val="001573C1"/>
    <w:rsid w:val="001578DC"/>
    <w:rsid w:val="00157A60"/>
    <w:rsid w:val="00161E6D"/>
    <w:rsid w:val="001640CE"/>
    <w:rsid w:val="001663DB"/>
    <w:rsid w:val="00167037"/>
    <w:rsid w:val="00172ED5"/>
    <w:rsid w:val="00173210"/>
    <w:rsid w:val="00184DE2"/>
    <w:rsid w:val="00187931"/>
    <w:rsid w:val="001900DD"/>
    <w:rsid w:val="00191DAB"/>
    <w:rsid w:val="00192FF0"/>
    <w:rsid w:val="00196418"/>
    <w:rsid w:val="001964E2"/>
    <w:rsid w:val="00197825"/>
    <w:rsid w:val="001A61A7"/>
    <w:rsid w:val="001B25C6"/>
    <w:rsid w:val="001C0997"/>
    <w:rsid w:val="001C0B25"/>
    <w:rsid w:val="001C4AF0"/>
    <w:rsid w:val="001C650B"/>
    <w:rsid w:val="001C655D"/>
    <w:rsid w:val="001D6FDE"/>
    <w:rsid w:val="001E027B"/>
    <w:rsid w:val="001E0E0A"/>
    <w:rsid w:val="001E1EDE"/>
    <w:rsid w:val="001E5769"/>
    <w:rsid w:val="001F2232"/>
    <w:rsid w:val="001F3B93"/>
    <w:rsid w:val="001F4D11"/>
    <w:rsid w:val="00215E2E"/>
    <w:rsid w:val="00222506"/>
    <w:rsid w:val="00227390"/>
    <w:rsid w:val="00227594"/>
    <w:rsid w:val="00233454"/>
    <w:rsid w:val="002340CB"/>
    <w:rsid w:val="00242957"/>
    <w:rsid w:val="00246B12"/>
    <w:rsid w:val="0024756E"/>
    <w:rsid w:val="00264800"/>
    <w:rsid w:val="00280A4E"/>
    <w:rsid w:val="00290547"/>
    <w:rsid w:val="00291823"/>
    <w:rsid w:val="002A212C"/>
    <w:rsid w:val="002A42C9"/>
    <w:rsid w:val="002B3467"/>
    <w:rsid w:val="002C5829"/>
    <w:rsid w:val="002D540E"/>
    <w:rsid w:val="002D645A"/>
    <w:rsid w:val="002E4BE0"/>
    <w:rsid w:val="002E5966"/>
    <w:rsid w:val="002F0304"/>
    <w:rsid w:val="002F1DBA"/>
    <w:rsid w:val="002F7DD6"/>
    <w:rsid w:val="0031125F"/>
    <w:rsid w:val="00312501"/>
    <w:rsid w:val="0031696D"/>
    <w:rsid w:val="00322881"/>
    <w:rsid w:val="00323CDC"/>
    <w:rsid w:val="00334D91"/>
    <w:rsid w:val="003362AB"/>
    <w:rsid w:val="00350044"/>
    <w:rsid w:val="00351766"/>
    <w:rsid w:val="0035552C"/>
    <w:rsid w:val="003669FB"/>
    <w:rsid w:val="0037256C"/>
    <w:rsid w:val="00374AAA"/>
    <w:rsid w:val="00376E84"/>
    <w:rsid w:val="0038166C"/>
    <w:rsid w:val="003819AF"/>
    <w:rsid w:val="00387AF2"/>
    <w:rsid w:val="0039208C"/>
    <w:rsid w:val="003A4785"/>
    <w:rsid w:val="003A5B50"/>
    <w:rsid w:val="003B0727"/>
    <w:rsid w:val="003B40F8"/>
    <w:rsid w:val="003C61B4"/>
    <w:rsid w:val="003D25B1"/>
    <w:rsid w:val="003D5A18"/>
    <w:rsid w:val="003E0950"/>
    <w:rsid w:val="003E1B54"/>
    <w:rsid w:val="003E71ED"/>
    <w:rsid w:val="003F1923"/>
    <w:rsid w:val="003F31A0"/>
    <w:rsid w:val="00400DC1"/>
    <w:rsid w:val="00402460"/>
    <w:rsid w:val="0040681F"/>
    <w:rsid w:val="00406B94"/>
    <w:rsid w:val="00406D16"/>
    <w:rsid w:val="004109E8"/>
    <w:rsid w:val="00411244"/>
    <w:rsid w:val="00420AF2"/>
    <w:rsid w:val="0046371A"/>
    <w:rsid w:val="00465508"/>
    <w:rsid w:val="00475E85"/>
    <w:rsid w:val="00477276"/>
    <w:rsid w:val="0048694E"/>
    <w:rsid w:val="0048762D"/>
    <w:rsid w:val="00490742"/>
    <w:rsid w:val="00491BCE"/>
    <w:rsid w:val="004966F0"/>
    <w:rsid w:val="004A60C9"/>
    <w:rsid w:val="004B1B5F"/>
    <w:rsid w:val="004B28D4"/>
    <w:rsid w:val="004B7875"/>
    <w:rsid w:val="004C0158"/>
    <w:rsid w:val="004C0C52"/>
    <w:rsid w:val="004C3BA7"/>
    <w:rsid w:val="004C5A05"/>
    <w:rsid w:val="004D23E0"/>
    <w:rsid w:val="004D26D4"/>
    <w:rsid w:val="004D2D9D"/>
    <w:rsid w:val="004D7B06"/>
    <w:rsid w:val="004E18FC"/>
    <w:rsid w:val="004E3FAE"/>
    <w:rsid w:val="004E58DD"/>
    <w:rsid w:val="004F204D"/>
    <w:rsid w:val="004F22DE"/>
    <w:rsid w:val="004F5883"/>
    <w:rsid w:val="004F7F2F"/>
    <w:rsid w:val="00504FC5"/>
    <w:rsid w:val="00520F46"/>
    <w:rsid w:val="00521219"/>
    <w:rsid w:val="00525C5D"/>
    <w:rsid w:val="005278E9"/>
    <w:rsid w:val="005327E3"/>
    <w:rsid w:val="00536EA5"/>
    <w:rsid w:val="00542469"/>
    <w:rsid w:val="00553017"/>
    <w:rsid w:val="00554161"/>
    <w:rsid w:val="00556694"/>
    <w:rsid w:val="00567212"/>
    <w:rsid w:val="0057020E"/>
    <w:rsid w:val="0057194A"/>
    <w:rsid w:val="005765F6"/>
    <w:rsid w:val="00583509"/>
    <w:rsid w:val="00591B6F"/>
    <w:rsid w:val="00593226"/>
    <w:rsid w:val="005951F7"/>
    <w:rsid w:val="00596408"/>
    <w:rsid w:val="005A6885"/>
    <w:rsid w:val="005B115C"/>
    <w:rsid w:val="005B54B7"/>
    <w:rsid w:val="005C4297"/>
    <w:rsid w:val="005C47CC"/>
    <w:rsid w:val="005C5C3C"/>
    <w:rsid w:val="005D7527"/>
    <w:rsid w:val="005E58D8"/>
    <w:rsid w:val="005F160C"/>
    <w:rsid w:val="005F6D3D"/>
    <w:rsid w:val="00615954"/>
    <w:rsid w:val="0061703A"/>
    <w:rsid w:val="00617255"/>
    <w:rsid w:val="0062349B"/>
    <w:rsid w:val="00627786"/>
    <w:rsid w:val="00633ADF"/>
    <w:rsid w:val="00636266"/>
    <w:rsid w:val="00637360"/>
    <w:rsid w:val="0064317B"/>
    <w:rsid w:val="006529F1"/>
    <w:rsid w:val="0065779C"/>
    <w:rsid w:val="00660431"/>
    <w:rsid w:val="00660E0E"/>
    <w:rsid w:val="006667AA"/>
    <w:rsid w:val="006759C2"/>
    <w:rsid w:val="00682DA9"/>
    <w:rsid w:val="0068409E"/>
    <w:rsid w:val="00685992"/>
    <w:rsid w:val="006911D9"/>
    <w:rsid w:val="0069252A"/>
    <w:rsid w:val="006A2081"/>
    <w:rsid w:val="006A24D9"/>
    <w:rsid w:val="006A45D1"/>
    <w:rsid w:val="006A4A56"/>
    <w:rsid w:val="006B33F5"/>
    <w:rsid w:val="006C1012"/>
    <w:rsid w:val="006C5D83"/>
    <w:rsid w:val="006C6BF7"/>
    <w:rsid w:val="006C7FA6"/>
    <w:rsid w:val="006D5F2E"/>
    <w:rsid w:val="006F7567"/>
    <w:rsid w:val="00715884"/>
    <w:rsid w:val="00717647"/>
    <w:rsid w:val="00736D96"/>
    <w:rsid w:val="00737CD8"/>
    <w:rsid w:val="00750162"/>
    <w:rsid w:val="007506B3"/>
    <w:rsid w:val="00751A8F"/>
    <w:rsid w:val="0075620A"/>
    <w:rsid w:val="0076293E"/>
    <w:rsid w:val="00766D9B"/>
    <w:rsid w:val="0077451C"/>
    <w:rsid w:val="0077690C"/>
    <w:rsid w:val="007808A2"/>
    <w:rsid w:val="00780E7F"/>
    <w:rsid w:val="0078240C"/>
    <w:rsid w:val="00784A73"/>
    <w:rsid w:val="00792351"/>
    <w:rsid w:val="0079310D"/>
    <w:rsid w:val="007B1C8B"/>
    <w:rsid w:val="007C0153"/>
    <w:rsid w:val="007C2D37"/>
    <w:rsid w:val="007C59CB"/>
    <w:rsid w:val="007D1D7A"/>
    <w:rsid w:val="007D323F"/>
    <w:rsid w:val="007E134A"/>
    <w:rsid w:val="007E1E50"/>
    <w:rsid w:val="007E6617"/>
    <w:rsid w:val="007F2242"/>
    <w:rsid w:val="007F42A2"/>
    <w:rsid w:val="00802F39"/>
    <w:rsid w:val="00804086"/>
    <w:rsid w:val="008059A4"/>
    <w:rsid w:val="008105B3"/>
    <w:rsid w:val="00811C75"/>
    <w:rsid w:val="0082051D"/>
    <w:rsid w:val="00822E47"/>
    <w:rsid w:val="00824393"/>
    <w:rsid w:val="0083585F"/>
    <w:rsid w:val="00840AA7"/>
    <w:rsid w:val="00840EAF"/>
    <w:rsid w:val="00845091"/>
    <w:rsid w:val="00845508"/>
    <w:rsid w:val="00846650"/>
    <w:rsid w:val="00850C7F"/>
    <w:rsid w:val="00851312"/>
    <w:rsid w:val="008541BD"/>
    <w:rsid w:val="0085622A"/>
    <w:rsid w:val="00861C8D"/>
    <w:rsid w:val="00864264"/>
    <w:rsid w:val="0086633C"/>
    <w:rsid w:val="00870985"/>
    <w:rsid w:val="00876250"/>
    <w:rsid w:val="00893224"/>
    <w:rsid w:val="008934C6"/>
    <w:rsid w:val="008A1963"/>
    <w:rsid w:val="008A4D4D"/>
    <w:rsid w:val="008A6CED"/>
    <w:rsid w:val="008A7547"/>
    <w:rsid w:val="008B3896"/>
    <w:rsid w:val="008B7B2C"/>
    <w:rsid w:val="008C2F46"/>
    <w:rsid w:val="008C6F39"/>
    <w:rsid w:val="008E0787"/>
    <w:rsid w:val="008E2AD0"/>
    <w:rsid w:val="008E2E74"/>
    <w:rsid w:val="008F0378"/>
    <w:rsid w:val="008F0709"/>
    <w:rsid w:val="008F3187"/>
    <w:rsid w:val="008F59B2"/>
    <w:rsid w:val="008F7B73"/>
    <w:rsid w:val="0090033D"/>
    <w:rsid w:val="00902B2C"/>
    <w:rsid w:val="009240EA"/>
    <w:rsid w:val="00924472"/>
    <w:rsid w:val="00926037"/>
    <w:rsid w:val="009263AB"/>
    <w:rsid w:val="00926C0F"/>
    <w:rsid w:val="009311AB"/>
    <w:rsid w:val="00932C72"/>
    <w:rsid w:val="00934D82"/>
    <w:rsid w:val="009367EA"/>
    <w:rsid w:val="00942CE5"/>
    <w:rsid w:val="00945D0E"/>
    <w:rsid w:val="00946BCA"/>
    <w:rsid w:val="00946C39"/>
    <w:rsid w:val="009567AB"/>
    <w:rsid w:val="009677BE"/>
    <w:rsid w:val="0097132A"/>
    <w:rsid w:val="009744C0"/>
    <w:rsid w:val="00980473"/>
    <w:rsid w:val="00994577"/>
    <w:rsid w:val="009A5249"/>
    <w:rsid w:val="009B01F6"/>
    <w:rsid w:val="009B31B2"/>
    <w:rsid w:val="009B3511"/>
    <w:rsid w:val="009B7238"/>
    <w:rsid w:val="009C2186"/>
    <w:rsid w:val="009C23CD"/>
    <w:rsid w:val="009C3CDD"/>
    <w:rsid w:val="009D6B22"/>
    <w:rsid w:val="009E2142"/>
    <w:rsid w:val="009E47A6"/>
    <w:rsid w:val="00A05654"/>
    <w:rsid w:val="00A06132"/>
    <w:rsid w:val="00A11FF2"/>
    <w:rsid w:val="00A13275"/>
    <w:rsid w:val="00A17302"/>
    <w:rsid w:val="00A26A20"/>
    <w:rsid w:val="00A3305B"/>
    <w:rsid w:val="00A347EF"/>
    <w:rsid w:val="00A35F77"/>
    <w:rsid w:val="00A40CE3"/>
    <w:rsid w:val="00A4261C"/>
    <w:rsid w:val="00A57AF2"/>
    <w:rsid w:val="00A623A8"/>
    <w:rsid w:val="00A65F6E"/>
    <w:rsid w:val="00A71E6B"/>
    <w:rsid w:val="00A72A3D"/>
    <w:rsid w:val="00A732F6"/>
    <w:rsid w:val="00A73656"/>
    <w:rsid w:val="00A87316"/>
    <w:rsid w:val="00AB3BA4"/>
    <w:rsid w:val="00AB4CF5"/>
    <w:rsid w:val="00AB4F26"/>
    <w:rsid w:val="00AC19CE"/>
    <w:rsid w:val="00AC1C59"/>
    <w:rsid w:val="00AC30B5"/>
    <w:rsid w:val="00AC3D6A"/>
    <w:rsid w:val="00AC6F94"/>
    <w:rsid w:val="00AD02B6"/>
    <w:rsid w:val="00AD2DFC"/>
    <w:rsid w:val="00AD3F4E"/>
    <w:rsid w:val="00AD416B"/>
    <w:rsid w:val="00AD5A06"/>
    <w:rsid w:val="00AE444C"/>
    <w:rsid w:val="00AE4712"/>
    <w:rsid w:val="00AE6D0D"/>
    <w:rsid w:val="00AF5896"/>
    <w:rsid w:val="00B01788"/>
    <w:rsid w:val="00B04A0A"/>
    <w:rsid w:val="00B06228"/>
    <w:rsid w:val="00B21FB9"/>
    <w:rsid w:val="00B254FF"/>
    <w:rsid w:val="00B25676"/>
    <w:rsid w:val="00B278A0"/>
    <w:rsid w:val="00B3418F"/>
    <w:rsid w:val="00B3484B"/>
    <w:rsid w:val="00B36043"/>
    <w:rsid w:val="00B43C15"/>
    <w:rsid w:val="00B54C40"/>
    <w:rsid w:val="00B658E7"/>
    <w:rsid w:val="00B7257F"/>
    <w:rsid w:val="00B72DAB"/>
    <w:rsid w:val="00B73F7A"/>
    <w:rsid w:val="00B75E82"/>
    <w:rsid w:val="00B827E6"/>
    <w:rsid w:val="00B8354B"/>
    <w:rsid w:val="00B91A06"/>
    <w:rsid w:val="00B959E1"/>
    <w:rsid w:val="00BB322B"/>
    <w:rsid w:val="00BB3CE6"/>
    <w:rsid w:val="00BB5847"/>
    <w:rsid w:val="00BC2745"/>
    <w:rsid w:val="00BC7D19"/>
    <w:rsid w:val="00BD4250"/>
    <w:rsid w:val="00BD42B9"/>
    <w:rsid w:val="00BE2100"/>
    <w:rsid w:val="00BE387C"/>
    <w:rsid w:val="00BF2F81"/>
    <w:rsid w:val="00C001A9"/>
    <w:rsid w:val="00C00531"/>
    <w:rsid w:val="00C02335"/>
    <w:rsid w:val="00C15AF9"/>
    <w:rsid w:val="00C21336"/>
    <w:rsid w:val="00C21B0F"/>
    <w:rsid w:val="00C32664"/>
    <w:rsid w:val="00C35B05"/>
    <w:rsid w:val="00C4222E"/>
    <w:rsid w:val="00C53256"/>
    <w:rsid w:val="00C62722"/>
    <w:rsid w:val="00C723DF"/>
    <w:rsid w:val="00C76540"/>
    <w:rsid w:val="00C775E2"/>
    <w:rsid w:val="00C819EE"/>
    <w:rsid w:val="00C82FA1"/>
    <w:rsid w:val="00C847FC"/>
    <w:rsid w:val="00C92532"/>
    <w:rsid w:val="00C979BD"/>
    <w:rsid w:val="00CB051A"/>
    <w:rsid w:val="00CB2A6F"/>
    <w:rsid w:val="00CC187E"/>
    <w:rsid w:val="00CC1A95"/>
    <w:rsid w:val="00CC52D9"/>
    <w:rsid w:val="00CD1320"/>
    <w:rsid w:val="00CD3B3A"/>
    <w:rsid w:val="00CE0535"/>
    <w:rsid w:val="00CF083A"/>
    <w:rsid w:val="00CF3395"/>
    <w:rsid w:val="00CF7413"/>
    <w:rsid w:val="00D021D6"/>
    <w:rsid w:val="00D1025B"/>
    <w:rsid w:val="00D23172"/>
    <w:rsid w:val="00D241D2"/>
    <w:rsid w:val="00D31A2C"/>
    <w:rsid w:val="00D434DB"/>
    <w:rsid w:val="00D47EC7"/>
    <w:rsid w:val="00D553AF"/>
    <w:rsid w:val="00D62D2C"/>
    <w:rsid w:val="00D67436"/>
    <w:rsid w:val="00D73F72"/>
    <w:rsid w:val="00D8019C"/>
    <w:rsid w:val="00D824D0"/>
    <w:rsid w:val="00D84960"/>
    <w:rsid w:val="00D94A70"/>
    <w:rsid w:val="00D959A1"/>
    <w:rsid w:val="00D96CE2"/>
    <w:rsid w:val="00DA7BA2"/>
    <w:rsid w:val="00DB142B"/>
    <w:rsid w:val="00DB40A4"/>
    <w:rsid w:val="00DB76EC"/>
    <w:rsid w:val="00DC11B6"/>
    <w:rsid w:val="00DC6DFC"/>
    <w:rsid w:val="00DE03BA"/>
    <w:rsid w:val="00DE0713"/>
    <w:rsid w:val="00DE19C2"/>
    <w:rsid w:val="00DE5B91"/>
    <w:rsid w:val="00DE659E"/>
    <w:rsid w:val="00DE7A2D"/>
    <w:rsid w:val="00DF0251"/>
    <w:rsid w:val="00DF18A4"/>
    <w:rsid w:val="00E01D8A"/>
    <w:rsid w:val="00E02560"/>
    <w:rsid w:val="00E0343B"/>
    <w:rsid w:val="00E039A0"/>
    <w:rsid w:val="00E153C5"/>
    <w:rsid w:val="00E15677"/>
    <w:rsid w:val="00E15984"/>
    <w:rsid w:val="00E3077A"/>
    <w:rsid w:val="00E30DAF"/>
    <w:rsid w:val="00E3103A"/>
    <w:rsid w:val="00E311E0"/>
    <w:rsid w:val="00E36E5A"/>
    <w:rsid w:val="00E42DF5"/>
    <w:rsid w:val="00E45A26"/>
    <w:rsid w:val="00E45E58"/>
    <w:rsid w:val="00E500EE"/>
    <w:rsid w:val="00E55E40"/>
    <w:rsid w:val="00E579B5"/>
    <w:rsid w:val="00E606F2"/>
    <w:rsid w:val="00E628CA"/>
    <w:rsid w:val="00E630B1"/>
    <w:rsid w:val="00E64631"/>
    <w:rsid w:val="00E74BC2"/>
    <w:rsid w:val="00E810E6"/>
    <w:rsid w:val="00E921E2"/>
    <w:rsid w:val="00E94A0C"/>
    <w:rsid w:val="00E9626A"/>
    <w:rsid w:val="00E96455"/>
    <w:rsid w:val="00EA0D6E"/>
    <w:rsid w:val="00EA2926"/>
    <w:rsid w:val="00EA78BE"/>
    <w:rsid w:val="00EB184F"/>
    <w:rsid w:val="00EB3731"/>
    <w:rsid w:val="00EB5714"/>
    <w:rsid w:val="00EC5EB2"/>
    <w:rsid w:val="00EC773B"/>
    <w:rsid w:val="00EC799D"/>
    <w:rsid w:val="00ED3F2D"/>
    <w:rsid w:val="00EE05FE"/>
    <w:rsid w:val="00EE3153"/>
    <w:rsid w:val="00EE35AE"/>
    <w:rsid w:val="00EE3703"/>
    <w:rsid w:val="00EF1789"/>
    <w:rsid w:val="00EF3556"/>
    <w:rsid w:val="00EF4A09"/>
    <w:rsid w:val="00EF7429"/>
    <w:rsid w:val="00EF7AB1"/>
    <w:rsid w:val="00F003D1"/>
    <w:rsid w:val="00F02FCD"/>
    <w:rsid w:val="00F11102"/>
    <w:rsid w:val="00F150C3"/>
    <w:rsid w:val="00F16FCC"/>
    <w:rsid w:val="00F17DB8"/>
    <w:rsid w:val="00F237E5"/>
    <w:rsid w:val="00F24D1A"/>
    <w:rsid w:val="00F26801"/>
    <w:rsid w:val="00F36782"/>
    <w:rsid w:val="00F41D23"/>
    <w:rsid w:val="00F42DE0"/>
    <w:rsid w:val="00F46AE9"/>
    <w:rsid w:val="00F53B9F"/>
    <w:rsid w:val="00F544C9"/>
    <w:rsid w:val="00F557D3"/>
    <w:rsid w:val="00F55FAC"/>
    <w:rsid w:val="00F5731E"/>
    <w:rsid w:val="00F603E8"/>
    <w:rsid w:val="00F61CBF"/>
    <w:rsid w:val="00F62DBF"/>
    <w:rsid w:val="00F649B7"/>
    <w:rsid w:val="00F70733"/>
    <w:rsid w:val="00F71E1C"/>
    <w:rsid w:val="00F75FEC"/>
    <w:rsid w:val="00F8004C"/>
    <w:rsid w:val="00F8265F"/>
    <w:rsid w:val="00F83E8B"/>
    <w:rsid w:val="00F873CC"/>
    <w:rsid w:val="00F92855"/>
    <w:rsid w:val="00F92C76"/>
    <w:rsid w:val="00F94354"/>
    <w:rsid w:val="00F95ED1"/>
    <w:rsid w:val="00F97EDA"/>
    <w:rsid w:val="00FA6565"/>
    <w:rsid w:val="00FA7838"/>
    <w:rsid w:val="00FD5167"/>
    <w:rsid w:val="00FE1BDF"/>
    <w:rsid w:val="00FE5A6B"/>
    <w:rsid w:val="00FE671D"/>
    <w:rsid w:val="00FE693A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44C0D"/>
  <w15:chartTrackingRefBased/>
  <w15:docId w15:val="{DF603656-561B-40FF-B364-51C618D5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6A20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A26A20"/>
    <w:pPr>
      <w:keepNext/>
      <w:keepLines/>
      <w:pageBreakBefore/>
      <w:numPr>
        <w:numId w:val="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A26A20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A26A20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A26A20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A26A20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A26A20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A26A20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A26A20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A26A20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A26A20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A26A20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A26A20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A26A20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A26A20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A26A20"/>
    <w:rPr>
      <w:rFonts w:eastAsiaTheme="minorHAnsi"/>
      <w:kern w:val="16"/>
      <w:sz w:val="20"/>
      <w:lang w:val="en-US"/>
    </w:rPr>
  </w:style>
  <w:style w:type="paragraph" w:customStyle="1" w:styleId="Hidden">
    <w:name w:val="Hidden"/>
    <w:basedOn w:val="BodyOfText"/>
    <w:next w:val="BodyOfText"/>
    <w:link w:val="HiddenChar"/>
    <w:qFormat/>
    <w:rsid w:val="00A26A20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A26A20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A26A20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A26A20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A26A20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26A20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A26A20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A26A20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6A20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A26A20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A26A20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A26A20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A26A20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A26A20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A26A20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A26A20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A26A20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A26A20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26A20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26A20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26A20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A26A20"/>
    <w:rPr>
      <w:i/>
      <w:iCs/>
    </w:rPr>
  </w:style>
  <w:style w:type="character" w:styleId="SubtleEmphasis">
    <w:name w:val="Subtle Emphasis"/>
    <w:aliases w:val="Emphasis 2"/>
    <w:basedOn w:val="DefaultParagraphFont"/>
    <w:uiPriority w:val="19"/>
    <w:rsid w:val="00A26A20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A26A20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26A20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26A20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26A20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A26A20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0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basedOn w:val="Title"/>
    <w:next w:val="BodyOfText"/>
    <w:link w:val="SubtitleChar"/>
    <w:uiPriority w:val="11"/>
    <w:rsid w:val="00A26A20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26A20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Reference">
    <w:name w:val="Subtle Reference"/>
    <w:basedOn w:val="DefaultParagraphFont"/>
    <w:uiPriority w:val="31"/>
    <w:rsid w:val="00A26A20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rsid w:val="00A26A20"/>
    <w:pPr>
      <w:spacing w:after="120"/>
      <w:ind w:left="425" w:right="709" w:hanging="425"/>
      <w:outlineLvl w:val="9"/>
    </w:pPr>
    <w:rPr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A26A20"/>
  </w:style>
  <w:style w:type="paragraph" w:customStyle="1" w:styleId="BulletL1">
    <w:name w:val="Bullet L1"/>
    <w:basedOn w:val="BodyOfText"/>
    <w:link w:val="BulletL1Char"/>
    <w:qFormat/>
    <w:rsid w:val="00A26A20"/>
    <w:pPr>
      <w:numPr>
        <w:numId w:val="1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A26A20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A26A20"/>
    <w:pPr>
      <w:numPr>
        <w:ilvl w:val="1"/>
      </w:numPr>
    </w:pPr>
  </w:style>
  <w:style w:type="paragraph" w:customStyle="1" w:styleId="BulletL3">
    <w:name w:val="Bullet L3"/>
    <w:basedOn w:val="BulletL1"/>
    <w:rsid w:val="00A26A20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A26A20"/>
    <w:pPr>
      <w:numPr>
        <w:numId w:val="21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A26A20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A26A20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A26A20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A26A20"/>
    <w:pPr>
      <w:numPr>
        <w:ilvl w:val="2"/>
      </w:numPr>
      <w:contextualSpacing/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A26A20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A26A20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26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20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A26A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26A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6A20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6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0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A26A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A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A20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26A20"/>
    <w:rPr>
      <w:color w:val="007AA8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A26A20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A26A20"/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A26A20"/>
  </w:style>
  <w:style w:type="character" w:styleId="PlaceholderText">
    <w:name w:val="Placeholder Text"/>
    <w:basedOn w:val="DefaultParagraphFont"/>
    <w:uiPriority w:val="99"/>
    <w:semiHidden/>
    <w:rsid w:val="00A26A20"/>
    <w:rPr>
      <w:color w:val="80808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A26A20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A26A20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A26A20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A26A20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A26A20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customStyle="1" w:styleId="TabHeader0">
    <w:name w:val="TabHeader0"/>
    <w:basedOn w:val="TabText0"/>
    <w:link w:val="TabHeader0Char"/>
    <w:qFormat/>
    <w:rsid w:val="00A26A20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A26A20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A26A20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A26A20"/>
    <w:rPr>
      <w:rFonts w:eastAsiaTheme="minorHAnsi"/>
      <w:kern w:val="16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A26A20"/>
    <w:rPr>
      <w:rFonts w:eastAsiaTheme="minorHAnsi"/>
      <w:noProof/>
      <w:color w:val="AF132A" w:themeColor="accent5" w:themeShade="BF"/>
      <w:kern w:val="16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A26A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A20"/>
    <w:rPr>
      <w:rFonts w:ascii="Consolas" w:eastAsiaTheme="minorHAnsi" w:hAnsi="Consolas"/>
      <w:sz w:val="21"/>
      <w:szCs w:val="21"/>
      <w:lang w:val="en-US"/>
    </w:rPr>
  </w:style>
  <w:style w:type="table" w:customStyle="1" w:styleId="Table2">
    <w:name w:val="Table_2"/>
    <w:basedOn w:val="Table1"/>
    <w:uiPriority w:val="99"/>
    <w:rsid w:val="00A26A20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A26A20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A26A20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A26A20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A26A20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A26A20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A26A20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A26A20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A26A20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A26A20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A26A20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A26A20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A26A20"/>
    <w:pPr>
      <w:numPr>
        <w:numId w:val="2"/>
      </w:numPr>
      <w:spacing w:after="80"/>
      <w:ind w:left="709" w:hanging="284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unhideWhenUsed/>
    <w:rsid w:val="00A26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6A20"/>
    <w:rPr>
      <w:rFonts w:ascii="Segoe UI" w:eastAsiaTheme="minorHAnsi" w:hAnsi="Segoe UI" w:cs="Segoe UI"/>
      <w:sz w:val="18"/>
      <w:szCs w:val="18"/>
      <w:lang w:val="en-US"/>
    </w:rPr>
  </w:style>
  <w:style w:type="paragraph" w:styleId="NoSpacing">
    <w:name w:val="No Spacing"/>
    <w:uiPriority w:val="1"/>
    <w:rsid w:val="00A26A20"/>
    <w:pPr>
      <w:spacing w:after="0"/>
    </w:pPr>
    <w:rPr>
      <w:rFonts w:eastAsiaTheme="minorHAnsi"/>
      <w:lang w:val="fr-FR"/>
    </w:rPr>
  </w:style>
  <w:style w:type="character" w:styleId="IntenseEmphasis">
    <w:name w:val="Intense Emphasis"/>
    <w:basedOn w:val="DefaultParagraphFont"/>
    <w:uiPriority w:val="21"/>
    <w:rsid w:val="00A26A20"/>
    <w:rPr>
      <w:i/>
      <w:iCs/>
      <w:color w:val="E61F3D" w:themeColor="accent1"/>
    </w:rPr>
  </w:style>
  <w:style w:type="paragraph" w:styleId="Quote">
    <w:name w:val="Quote"/>
    <w:basedOn w:val="Normal"/>
    <w:next w:val="Normal"/>
    <w:link w:val="QuoteChar"/>
    <w:uiPriority w:val="29"/>
    <w:rsid w:val="00A26A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A20"/>
    <w:rPr>
      <w:rFonts w:eastAsiaTheme="minorHAnsi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A26A20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A20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A26A20"/>
    <w:rPr>
      <w:b/>
      <w:bCs/>
      <w:smallCaps/>
      <w:color w:val="E61F3D" w:themeColor="accent1"/>
      <w:spacing w:val="5"/>
    </w:rPr>
  </w:style>
  <w:style w:type="character" w:styleId="BookTitle">
    <w:name w:val="Book Title"/>
    <w:basedOn w:val="DefaultParagraphFont"/>
    <w:uiPriority w:val="33"/>
    <w:rsid w:val="00A26A20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A26A20"/>
    <w:rPr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A26A20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A26A20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A26A20"/>
  </w:style>
  <w:style w:type="character" w:styleId="HTMLCode">
    <w:name w:val="HTML Code"/>
    <w:basedOn w:val="DefaultParagraphFont"/>
    <w:uiPriority w:val="99"/>
    <w:unhideWhenUsed/>
    <w:rsid w:val="00A26A2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A26A20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A26A2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A26A2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26A2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A26A20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A26A20"/>
  </w:style>
  <w:style w:type="character" w:styleId="Mention">
    <w:name w:val="Mention"/>
    <w:basedOn w:val="DefaultParagraphFont"/>
    <w:uiPriority w:val="99"/>
    <w:unhideWhenUsed/>
    <w:rsid w:val="00A26A20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A26A20"/>
    <w:rPr>
      <w:u w:val="dotted"/>
    </w:rPr>
  </w:style>
  <w:style w:type="character" w:styleId="Strong">
    <w:name w:val="Strong"/>
    <w:basedOn w:val="DefaultParagraphFont"/>
    <w:uiPriority w:val="22"/>
    <w:rsid w:val="00A26A20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A26A2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26A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26A20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A26A2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26A20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A26A2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26A20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26A2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26A20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26A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26A20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26A20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26A20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26A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26A20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26A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6A20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A26A2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A26A20"/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A26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A20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26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6A20"/>
    <w:rPr>
      <w:rFonts w:eastAsiaTheme="minorHAnsi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A26A20"/>
  </w:style>
  <w:style w:type="character" w:customStyle="1" w:styleId="DateChar">
    <w:name w:val="Date Char"/>
    <w:basedOn w:val="DefaultParagraphFont"/>
    <w:link w:val="Date"/>
    <w:uiPriority w:val="99"/>
    <w:rsid w:val="00A26A20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A26A2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26A20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A26A2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A26A20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26A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26A20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A26A2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A26A20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A26A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A26A20"/>
    <w:rPr>
      <w:rFonts w:ascii="Consolas" w:eastAsiaTheme="minorHAnsi" w:hAnsi="Consolas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A26A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A26A20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26A2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26A20"/>
    <w:rPr>
      <w:rFonts w:eastAsiaTheme="minorHAnsi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26A20"/>
  </w:style>
  <w:style w:type="character" w:customStyle="1" w:styleId="SalutationChar">
    <w:name w:val="Salutation Char"/>
    <w:basedOn w:val="DefaultParagraphFont"/>
    <w:link w:val="Salutation"/>
    <w:uiPriority w:val="99"/>
    <w:rsid w:val="00A26A20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A26A2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A26A20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A26A20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A26A20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26A2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26A2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A26A2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A26A2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A26A2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A26A2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A26A2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A26A2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A26A2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A26A2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A26A20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A26A20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A26A20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A26A2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A26A20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A26A20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A26A20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A26A20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A26A20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A26A20"/>
    <w:pPr>
      <w:numPr>
        <w:numId w:val="7"/>
      </w:numPr>
    </w:pPr>
  </w:style>
  <w:style w:type="paragraph" w:customStyle="1" w:styleId="TabEnumL2">
    <w:name w:val="TabEnumL2"/>
    <w:basedOn w:val="TabEnumL1"/>
    <w:link w:val="TabEnumL2Char"/>
    <w:rsid w:val="00A26A20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A26A20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A26A20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A26A20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A26A20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A26A20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A26A20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A26A20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A26A20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A26A20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A26A20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A26A20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A26A20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A26A20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A26A20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A26A20"/>
    <w:pPr>
      <w:numPr>
        <w:numId w:val="3"/>
      </w:numPr>
      <w:ind w:right="57"/>
    </w:pPr>
  </w:style>
  <w:style w:type="paragraph" w:customStyle="1" w:styleId="TabBulletL2">
    <w:name w:val="TabBulletL2"/>
    <w:basedOn w:val="TabBulletL1"/>
    <w:link w:val="TabBulletL2Char"/>
    <w:rsid w:val="00A26A20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A26A20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A26A20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A26A20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A26A20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A26A20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A26A20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A26A20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A26A20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A26A20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A26A20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A26A20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A26A20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A26A20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A26A20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A26A20"/>
    <w:pPr>
      <w:numPr>
        <w:ilvl w:val="3"/>
      </w:numPr>
      <w:contextualSpacing/>
    </w:pPr>
    <w:rPr>
      <w:sz w:val="20"/>
    </w:rPr>
  </w:style>
  <w:style w:type="table" w:customStyle="1" w:styleId="Table1">
    <w:name w:val="Table_1"/>
    <w:basedOn w:val="TableNormal"/>
    <w:uiPriority w:val="99"/>
    <w:rsid w:val="00A26A20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Mandatory">
    <w:name w:val="Mandatory"/>
    <w:basedOn w:val="BodyOfText"/>
    <w:next w:val="BodyOfText"/>
    <w:link w:val="MandatoryChar"/>
    <w:qFormat/>
    <w:rsid w:val="00A26A20"/>
    <w:rPr>
      <w:color w:val="C00000"/>
    </w:rPr>
  </w:style>
  <w:style w:type="character" w:customStyle="1" w:styleId="MandatoryChar">
    <w:name w:val="Mandatory Char"/>
    <w:basedOn w:val="BodyOfTextChar"/>
    <w:link w:val="Mandatory"/>
    <w:rsid w:val="00A26A20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A26A20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A26A20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A26A20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A26A20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A26A20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A26A20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A26A20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A26A20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A26A20"/>
    <w:rPr>
      <w:sz w:val="20"/>
    </w:rPr>
  </w:style>
  <w:style w:type="paragraph" w:customStyle="1" w:styleId="BulletL5">
    <w:name w:val="Bullet L5"/>
    <w:basedOn w:val="BulletL1"/>
    <w:rsid w:val="00A26A20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A26A20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A26A20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A26A20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A26A20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A26A20"/>
    <w:pPr>
      <w:spacing w:before="60" w:after="60"/>
    </w:pPr>
    <w:rPr>
      <w:sz w:val="20"/>
    </w:rPr>
  </w:style>
  <w:style w:type="paragraph" w:styleId="TOC4">
    <w:name w:val="toc 4"/>
    <w:basedOn w:val="BodyOfText"/>
    <w:next w:val="BodyOfText"/>
    <w:uiPriority w:val="39"/>
    <w:unhideWhenUsed/>
    <w:rsid w:val="00A26A20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A26A20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A26A20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A26A20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A26A20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A26A20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SP-Quote">
    <w:name w:val="SP-Quote"/>
    <w:basedOn w:val="BodyOfText"/>
    <w:next w:val="BodyOfText"/>
    <w:rsid w:val="00A26A20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A26A20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A26A20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A26A20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A26A20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A26A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A26A20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A26A20"/>
    <w:pPr>
      <w:spacing w:after="0"/>
    </w:pPr>
    <w:rPr>
      <w:rFonts w:eastAsiaTheme="minorHAnsi"/>
      <w:lang w:val="en-US"/>
    </w:rPr>
  </w:style>
  <w:style w:type="numbering" w:styleId="111111">
    <w:name w:val="Outline List 2"/>
    <w:basedOn w:val="NoList"/>
    <w:uiPriority w:val="99"/>
    <w:semiHidden/>
    <w:unhideWhenUsed/>
    <w:rsid w:val="00A26A20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A26A20"/>
    <w:pPr>
      <w:numPr>
        <w:numId w:val="5"/>
      </w:numPr>
    </w:pPr>
  </w:style>
  <w:style w:type="numbering" w:styleId="ArticleSection">
    <w:name w:val="Outline List 3"/>
    <w:basedOn w:val="NoList"/>
    <w:uiPriority w:val="99"/>
    <w:semiHidden/>
    <w:unhideWhenUsed/>
    <w:rsid w:val="00A26A20"/>
    <w:pPr>
      <w:numPr>
        <w:numId w:val="6"/>
      </w:numPr>
    </w:pPr>
  </w:style>
  <w:style w:type="table" w:styleId="PlainTable1">
    <w:name w:val="Plain Table 1"/>
    <w:basedOn w:val="TableNormal"/>
    <w:uiPriority w:val="41"/>
    <w:rsid w:val="00A26A20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6A20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26A20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6A20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26A20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A26A20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26A20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A26A20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A26A20"/>
    <w:pPr>
      <w:numPr>
        <w:numId w:val="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A26A20"/>
    <w:rPr>
      <w:rFonts w:ascii="Corbel" w:eastAsiaTheme="minorHAnsi" w:hAnsi="Corbel"/>
      <w:kern w:val="16"/>
      <w:sz w:val="20"/>
    </w:rPr>
  </w:style>
  <w:style w:type="character" w:customStyle="1" w:styleId="SP-Bold">
    <w:name w:val="SP-Bold"/>
    <w:basedOn w:val="SP-Block"/>
    <w:uiPriority w:val="1"/>
    <w:qFormat/>
    <w:rsid w:val="00A26A20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A26A20"/>
    <w:pPr>
      <w:numPr>
        <w:numId w:val="17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A26A20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A26A20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A26A20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A26A20"/>
    <w:pPr>
      <w:numPr>
        <w:numId w:val="10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A26A20"/>
    <w:pPr>
      <w:numPr>
        <w:numId w:val="1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A26A20"/>
    <w:pPr>
      <w:numPr>
        <w:ilvl w:val="2"/>
        <w:numId w:val="1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A26A20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A26A20"/>
    <w:rPr>
      <w:rFonts w:eastAsiaTheme="minorHAnsi"/>
      <w:kern w:val="16"/>
    </w:rPr>
  </w:style>
  <w:style w:type="paragraph" w:customStyle="1" w:styleId="SP-ImplementationBullet">
    <w:name w:val="SP-ImplementationBullet"/>
    <w:basedOn w:val="SP-Implementation"/>
    <w:link w:val="SP-ImplementationBulletChar"/>
    <w:rsid w:val="00A26A20"/>
    <w:pPr>
      <w:numPr>
        <w:numId w:val="1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A26A20"/>
    <w:rPr>
      <w:rFonts w:eastAsiaTheme="minorHAnsi"/>
      <w:kern w:val="16"/>
    </w:rPr>
  </w:style>
  <w:style w:type="paragraph" w:customStyle="1" w:styleId="SP-Input">
    <w:name w:val="SP-Input"/>
    <w:basedOn w:val="BodyOfText"/>
    <w:link w:val="SP-InputChar"/>
    <w:qFormat/>
    <w:rsid w:val="00A26A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A26A20"/>
    <w:rPr>
      <w:rFonts w:ascii="Segoe UI" w:eastAsiaTheme="minorHAnsi" w:hAnsi="Segoe UI"/>
      <w:color w:val="000000" w:themeColor="text1"/>
      <w:kern w:val="16"/>
    </w:rPr>
  </w:style>
  <w:style w:type="paragraph" w:customStyle="1" w:styleId="SP-InputBullet">
    <w:name w:val="SP-InputBullet"/>
    <w:basedOn w:val="SP-Input"/>
    <w:link w:val="SP-InputBulletChar"/>
    <w:qFormat/>
    <w:rsid w:val="00A26A20"/>
    <w:pPr>
      <w:numPr>
        <w:numId w:val="12"/>
      </w:numPr>
    </w:pPr>
  </w:style>
  <w:style w:type="character" w:customStyle="1" w:styleId="SP-InputBulletChar">
    <w:name w:val="SP-InputBullet Char"/>
    <w:basedOn w:val="SP-InputChar"/>
    <w:link w:val="SP-InputBullet"/>
    <w:rsid w:val="00A26A20"/>
    <w:rPr>
      <w:rFonts w:ascii="Segoe UI" w:eastAsiaTheme="minorHAnsi" w:hAnsi="Segoe UI"/>
      <w:color w:val="000000" w:themeColor="text1"/>
      <w:kern w:val="16"/>
    </w:rPr>
  </w:style>
  <w:style w:type="paragraph" w:customStyle="1" w:styleId="SP-OtherInfo">
    <w:name w:val="SP-OtherInfo"/>
    <w:basedOn w:val="BodyOfText"/>
    <w:link w:val="SP-OtherInfoChar"/>
    <w:rsid w:val="00A26A20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A26A20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A26A20"/>
    <w:pPr>
      <w:numPr>
        <w:numId w:val="1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A26A20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A26A20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A26A20"/>
    <w:rPr>
      <w:rFonts w:ascii="Segoe UI" w:eastAsiaTheme="minorHAnsi" w:hAnsi="Segoe UI"/>
      <w:color w:val="000000" w:themeColor="text1"/>
      <w:kern w:val="16"/>
    </w:rPr>
  </w:style>
  <w:style w:type="paragraph" w:customStyle="1" w:styleId="SP-OutputBullet">
    <w:name w:val="SP-OutputBullet"/>
    <w:basedOn w:val="SP-Output"/>
    <w:link w:val="SP-OutputBulletChar"/>
    <w:qFormat/>
    <w:rsid w:val="00A26A20"/>
    <w:pPr>
      <w:numPr>
        <w:numId w:val="14"/>
      </w:numPr>
    </w:pPr>
  </w:style>
  <w:style w:type="character" w:customStyle="1" w:styleId="SP-OutputBulletChar">
    <w:name w:val="SP-OutputBullet Char"/>
    <w:basedOn w:val="SP-OutputChar"/>
    <w:link w:val="SP-OutputBullet"/>
    <w:rsid w:val="00A26A20"/>
    <w:rPr>
      <w:rFonts w:ascii="Segoe UI" w:eastAsiaTheme="minorHAnsi" w:hAnsi="Segoe UI"/>
      <w:color w:val="000000" w:themeColor="text1"/>
      <w:kern w:val="16"/>
    </w:rPr>
  </w:style>
  <w:style w:type="paragraph" w:customStyle="1" w:styleId="SP-Owner">
    <w:name w:val="SP-Owner"/>
    <w:basedOn w:val="Normal"/>
    <w:rsid w:val="00A26A20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A26A20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A26A20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A26A20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A26A20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A26A20"/>
    <w:rPr>
      <w:rFonts w:eastAsiaTheme="minorHAnsi"/>
      <w:color w:val="000000" w:themeColor="text1"/>
      <w:kern w:val="16"/>
    </w:rPr>
  </w:style>
  <w:style w:type="paragraph" w:customStyle="1" w:styleId="SP-TriggerBullet">
    <w:name w:val="SP-TriggerBullet"/>
    <w:basedOn w:val="SP-Trigger"/>
    <w:link w:val="SP-TriggerBulletChar"/>
    <w:qFormat/>
    <w:rsid w:val="00A26A20"/>
    <w:pPr>
      <w:numPr>
        <w:numId w:val="15"/>
      </w:numPr>
    </w:pPr>
  </w:style>
  <w:style w:type="character" w:customStyle="1" w:styleId="SP-TriggerBulletChar">
    <w:name w:val="SP-TriggerBullet Char"/>
    <w:basedOn w:val="SP-TriggerChar"/>
    <w:link w:val="SP-TriggerBullet"/>
    <w:rsid w:val="00A26A20"/>
    <w:rPr>
      <w:rFonts w:eastAsiaTheme="minorHAnsi"/>
      <w:color w:val="000000" w:themeColor="text1"/>
      <w:kern w:val="16"/>
    </w:rPr>
  </w:style>
  <w:style w:type="character" w:customStyle="1" w:styleId="BulletL4Char">
    <w:name w:val="Bullet L4 Char"/>
    <w:basedOn w:val="DefaultParagraphFont"/>
    <w:link w:val="BulletL4"/>
    <w:rsid w:val="00A26A20"/>
    <w:rPr>
      <w:rFonts w:eastAsiaTheme="minorHAnsi"/>
      <w:kern w:val="16"/>
      <w:sz w:val="20"/>
      <w:lang w:val="en-US"/>
    </w:rPr>
  </w:style>
  <w:style w:type="numbering" w:customStyle="1" w:styleId="Bullet">
    <w:name w:val="Bullet"/>
    <w:uiPriority w:val="99"/>
    <w:rsid w:val="00A26A20"/>
    <w:pPr>
      <w:numPr>
        <w:numId w:val="16"/>
      </w:numPr>
    </w:pPr>
  </w:style>
  <w:style w:type="paragraph" w:customStyle="1" w:styleId="ReferenceList">
    <w:name w:val="Reference List"/>
    <w:basedOn w:val="BodyOfText"/>
    <w:link w:val="ReferenceListChar"/>
    <w:qFormat/>
    <w:rsid w:val="00A26A20"/>
    <w:pPr>
      <w:numPr>
        <w:numId w:val="1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A26A20"/>
    <w:rPr>
      <w:rFonts w:eastAsiaTheme="minorHAnsi"/>
      <w:kern w:val="16"/>
      <w:lang w:val="en-US"/>
    </w:rPr>
  </w:style>
  <w:style w:type="paragraph" w:styleId="ListBullet5">
    <w:name w:val="List Bullet 5"/>
    <w:basedOn w:val="Normal"/>
    <w:uiPriority w:val="99"/>
    <w:unhideWhenUsed/>
    <w:rsid w:val="00A26A20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A26A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character" w:customStyle="1" w:styleId="ui-provider">
    <w:name w:val="ui-provider"/>
    <w:basedOn w:val="DefaultParagraphFont"/>
    <w:rsid w:val="005C47CC"/>
  </w:style>
  <w:style w:type="paragraph" w:customStyle="1" w:styleId="CrpTxtTab">
    <w:name w:val="Crp Txt Tab"/>
    <w:basedOn w:val="Normal"/>
    <w:link w:val="CrpTxtTabChar"/>
    <w:qFormat/>
    <w:rsid w:val="008A4D4D"/>
    <w:pPr>
      <w:spacing w:before="40" w:after="40" w:line="240" w:lineRule="auto"/>
      <w:ind w:left="113" w:right="113"/>
      <w:jc w:val="both"/>
    </w:pPr>
    <w:rPr>
      <w:rFonts w:ascii="Calibri" w:eastAsia="Times New Roman" w:hAnsi="Calibri" w:cs="Arial"/>
      <w:color w:val="000000" w:themeColor="text1"/>
      <w:kern w:val="16"/>
      <w:sz w:val="20"/>
      <w:szCs w:val="36"/>
      <w:lang w:val="en-GB" w:eastAsia="fr-FR"/>
    </w:rPr>
  </w:style>
  <w:style w:type="character" w:customStyle="1" w:styleId="CrpTxtTabChar">
    <w:name w:val="Crp Txt Tab Char"/>
    <w:basedOn w:val="DefaultParagraphFont"/>
    <w:link w:val="CrpTxtTab"/>
    <w:rsid w:val="008A4D4D"/>
    <w:rPr>
      <w:rFonts w:ascii="Calibri" w:hAnsi="Calibri" w:cs="Arial"/>
      <w:color w:val="000000" w:themeColor="text1"/>
      <w:kern w:val="16"/>
      <w:sz w:val="20"/>
      <w:szCs w:val="36"/>
      <w:lang w:eastAsia="fr-FR"/>
    </w:rPr>
  </w:style>
  <w:style w:type="paragraph" w:customStyle="1" w:styleId="SP-Action">
    <w:name w:val="SP-Action"/>
    <w:basedOn w:val="SP-Output"/>
    <w:link w:val="SP-ActionChar"/>
    <w:rsid w:val="00A26A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  <w:style w:type="character" w:customStyle="1" w:styleId="SP-ActionChar">
    <w:name w:val="SP-Action Char"/>
    <w:basedOn w:val="DefaultParagraphFont"/>
    <w:link w:val="SP-Action"/>
    <w:rsid w:val="009B01F6"/>
    <w:rPr>
      <w:rFonts w:eastAsiaTheme="minorHAnsi"/>
      <w:b/>
      <w:color w:val="E61F3D" w:themeColor="accent1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3B7471ED3D42EBA1A2DF1A03A1F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05B2-C637-4DF9-8225-B19441AEBB48}"/>
      </w:docPartPr>
      <w:docPartBody>
        <w:p w:rsidR="009730C1" w:rsidRDefault="009730C1">
          <w:pPr>
            <w:pStyle w:val="D63B7471ED3D42EBA1A2DF1A03A1F71B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0245BED74BFA47B3BB6F43F75642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F9B26-2CA2-42D9-95F4-C36460A8C5CE}"/>
      </w:docPartPr>
      <w:docPartBody>
        <w:p w:rsidR="009730C1" w:rsidRDefault="009730C1">
          <w:pPr>
            <w:pStyle w:val="0245BED74BFA47B3BB6F43F75642C636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E7A41838656B4F81A8130D0F6031A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0CB15-8D2E-41C9-BF52-993BFCDCA3B8}"/>
      </w:docPartPr>
      <w:docPartBody>
        <w:p w:rsidR="009730C1" w:rsidRDefault="009730C1">
          <w:pPr>
            <w:pStyle w:val="E7A41838656B4F81A8130D0F6031A54B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E747D9E70DDC460887DD802ECE0A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FF9E-0264-4E58-A0FF-D873C8268F87}"/>
      </w:docPartPr>
      <w:docPartBody>
        <w:p w:rsidR="009730C1" w:rsidRDefault="009730C1">
          <w:pPr>
            <w:pStyle w:val="E747D9E70DDC460887DD802ECE0AF3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4FE0E3ADC5478893D6836B57C82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0285-440E-44EC-85BE-45EEDAB54524}"/>
      </w:docPartPr>
      <w:docPartBody>
        <w:p w:rsidR="009730C1" w:rsidRDefault="009730C1">
          <w:pPr>
            <w:pStyle w:val="CD4FE0E3ADC5478893D6836B57C82D45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2A56C94E9874B89B88B04DA116B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7121-082B-44D5-9066-0DC16C579BB0}"/>
      </w:docPartPr>
      <w:docPartBody>
        <w:p w:rsidR="009730C1" w:rsidRDefault="009730C1">
          <w:pPr>
            <w:pStyle w:val="22A56C94E9874B89B88B04DA116B368B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1"/>
    <w:rsid w:val="000361E8"/>
    <w:rsid w:val="001D6FDE"/>
    <w:rsid w:val="00296274"/>
    <w:rsid w:val="002A0DA9"/>
    <w:rsid w:val="00311E7D"/>
    <w:rsid w:val="00484D1F"/>
    <w:rsid w:val="005C2337"/>
    <w:rsid w:val="005F4505"/>
    <w:rsid w:val="0061732D"/>
    <w:rsid w:val="006850FA"/>
    <w:rsid w:val="00765D24"/>
    <w:rsid w:val="007932FE"/>
    <w:rsid w:val="007A548E"/>
    <w:rsid w:val="00842843"/>
    <w:rsid w:val="008A4656"/>
    <w:rsid w:val="008E4B4B"/>
    <w:rsid w:val="009730C1"/>
    <w:rsid w:val="009E47A6"/>
    <w:rsid w:val="00A23A71"/>
    <w:rsid w:val="00A63827"/>
    <w:rsid w:val="00C91374"/>
    <w:rsid w:val="00CD7A19"/>
    <w:rsid w:val="00DD0E87"/>
    <w:rsid w:val="00E1061A"/>
    <w:rsid w:val="00E64631"/>
    <w:rsid w:val="00E95775"/>
    <w:rsid w:val="00EA2D54"/>
    <w:rsid w:val="00EE275E"/>
    <w:rsid w:val="00F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0C1"/>
  </w:style>
  <w:style w:type="paragraph" w:customStyle="1" w:styleId="D63B7471ED3D42EBA1A2DF1A03A1F71B">
    <w:name w:val="D63B7471ED3D42EBA1A2DF1A03A1F71B"/>
  </w:style>
  <w:style w:type="paragraph" w:customStyle="1" w:styleId="0245BED74BFA47B3BB6F43F75642C636">
    <w:name w:val="0245BED74BFA47B3BB6F43F75642C636"/>
  </w:style>
  <w:style w:type="paragraph" w:customStyle="1" w:styleId="E7A41838656B4F81A8130D0F6031A54B">
    <w:name w:val="E7A41838656B4F81A8130D0F6031A54B"/>
  </w:style>
  <w:style w:type="paragraph" w:customStyle="1" w:styleId="E747D9E70DDC460887DD802ECE0AF3F9">
    <w:name w:val="E747D9E70DDC460887DD802ECE0AF3F9"/>
  </w:style>
  <w:style w:type="paragraph" w:customStyle="1" w:styleId="CD4FE0E3ADC5478893D6836B57C82D45">
    <w:name w:val="CD4FE0E3ADC5478893D6836B57C82D45"/>
  </w:style>
  <w:style w:type="paragraph" w:customStyle="1" w:styleId="22A56C94E9874B89B88B04DA116B368B">
    <w:name w:val="22A56C94E9874B89B88B04DA116B368B"/>
  </w:style>
  <w:style w:type="paragraph" w:customStyle="1" w:styleId="1782199E91744429AB934D3D8A081766">
    <w:name w:val="1782199E91744429AB934D3D8A081766"/>
  </w:style>
  <w:style w:type="paragraph" w:customStyle="1" w:styleId="EDC1ADA2DAA14C3B8ED69719FB97E99A">
    <w:name w:val="EDC1ADA2DAA14C3B8ED69719FB97E99A"/>
  </w:style>
  <w:style w:type="paragraph" w:customStyle="1" w:styleId="B5A949D4FCA64EAD99A931C35F320857">
    <w:name w:val="B5A949D4FCA64EAD99A931C35F320857"/>
    <w:rsid w:val="00973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BBA-3B19-4F3D-AD33-D978A4DD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2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Company>itrust consulting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Risk management process 
(ITR-RiskMgt)</dc:subject>
  <dc:creator>itrust</dc:creator>
  <cp:keywords>1.2</cp:keywords>
  <dc:description>Internal (IN)</dc:description>
  <cp:revision>4</cp:revision>
  <cp:lastPrinted>2019-01-16T16:34:00Z</cp:lastPrinted>
  <dcterms:created xsi:type="dcterms:W3CDTF">2024-08-27T12:15:00Z</dcterms:created>
  <dcterms:modified xsi:type="dcterms:W3CDTF">2025-04-11T08:31:00Z</dcterms:modified>
  <cp:category>Procedure (PRO)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EN</vt:lpwstr>
  </property>
  <property fmtid="{D5CDD505-2E9C-101B-9397-08002B2CF9AE}" pid="3" name="PRFstLn">
    <vt:i4>7</vt:i4>
  </property>
</Properties>
</file>