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0B0144E4" w14:textId="77777777" w:rsidTr="009240EA">
        <w:trPr>
          <w:trHeight w:hRule="exact" w:val="2324"/>
        </w:trPr>
        <w:tc>
          <w:tcPr>
            <w:tcW w:w="9748" w:type="dxa"/>
            <w:vAlign w:val="center"/>
          </w:tcPr>
          <w:p w14:paraId="2747DD4B" w14:textId="77777777" w:rsidR="00E039A0" w:rsidRPr="00406B94" w:rsidRDefault="00E039A0" w:rsidP="006C1012">
            <w:pPr>
              <w:pStyle w:val="HDocProp"/>
            </w:pPr>
            <w:bookmarkStart w:id="0" w:name="_Hlk172545374"/>
            <w:bookmarkEnd w:id="0"/>
            <w:r w:rsidRPr="00406B94">
              <w:rPr>
                <w:noProof/>
              </w:rPr>
              <w:drawing>
                <wp:inline distT="0" distB="0" distL="0" distR="0" wp14:anchorId="0624F333" wp14:editId="5292B1A9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3E6B15D6" w14:textId="77777777" w:rsidTr="009240EA">
        <w:trPr>
          <w:trHeight w:hRule="exact" w:val="793"/>
        </w:trPr>
        <w:tc>
          <w:tcPr>
            <w:tcW w:w="9748" w:type="dxa"/>
            <w:vAlign w:val="center"/>
          </w:tcPr>
          <w:p w14:paraId="4ABC8C9C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1CB37B6" w14:textId="77777777" w:rsidTr="009240EA">
        <w:trPr>
          <w:trHeight w:hRule="exact" w:val="2341"/>
        </w:trPr>
        <w:tc>
          <w:tcPr>
            <w:tcW w:w="9748" w:type="dxa"/>
            <w:vAlign w:val="center"/>
          </w:tcPr>
          <w:p w14:paraId="2D31926D" w14:textId="4D85EE85" w:rsidR="00E039A0" w:rsidRPr="0075620A" w:rsidRDefault="00000000" w:rsidP="0078240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4769593F22AD4A1E935BCFF071AE8F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039A0" w:rsidRPr="0075620A">
                  <w:rPr>
                    <w:lang w:val="en-GB"/>
                  </w:rPr>
                  <w:t>Information Security Management System</w:t>
                </w:r>
                <w:r w:rsidR="00E039A0" w:rsidRPr="0075620A">
                  <w:rPr>
                    <w:lang w:val="en-GB"/>
                  </w:rPr>
                  <w:br/>
                  <w:t xml:space="preserve"> (ISMS)</w:t>
                </w:r>
              </w:sdtContent>
            </w:sdt>
          </w:p>
        </w:tc>
      </w:tr>
      <w:bookmarkStart w:id="1" w:name="_Hlk41586320"/>
      <w:tr w:rsidR="00E039A0" w:rsidRPr="0069252A" w14:paraId="4A08D253" w14:textId="77777777" w:rsidTr="009240EA">
        <w:trPr>
          <w:trHeight w:val="1464"/>
        </w:trPr>
        <w:tc>
          <w:tcPr>
            <w:tcW w:w="9748" w:type="dxa"/>
          </w:tcPr>
          <w:p w14:paraId="4C253255" w14:textId="5079EB15" w:rsidR="00B36043" w:rsidRPr="0069252A" w:rsidRDefault="00000000" w:rsidP="002F3C6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FE8946C8C5944FC08AD1714647ACB33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2F3C6A" w:rsidRPr="002F3C6A">
                  <w:rPr>
                    <w:lang w:val="en-GB"/>
                  </w:rPr>
                  <w:t xml:space="preserve">Office 365 guide </w:t>
                </w:r>
                <w:r w:rsidR="002F3C6A">
                  <w:rPr>
                    <w:lang w:val="en-GB"/>
                  </w:rPr>
                  <w:br/>
                </w:r>
                <w:r w:rsidR="002F3C6A" w:rsidRPr="002F3C6A">
                  <w:rPr>
                    <w:lang w:val="en-GB"/>
                  </w:rPr>
                  <w:t>(ITR-</w:t>
                </w:r>
                <w:proofErr w:type="spellStart"/>
                <w:r w:rsidR="002F3C6A" w:rsidRPr="002F3C6A">
                  <w:rPr>
                    <w:lang w:val="en-GB"/>
                  </w:rPr>
                  <w:t>OfficeGuide</w:t>
                </w:r>
                <w:proofErr w:type="spellEnd"/>
                <w:r w:rsidR="002F3C6A" w:rsidRPr="002F3C6A">
                  <w:rPr>
                    <w:lang w:val="en-GB"/>
                  </w:rPr>
                  <w:t>)</w:t>
                </w:r>
              </w:sdtContent>
            </w:sdt>
            <w:bookmarkEnd w:id="1"/>
          </w:p>
        </w:tc>
      </w:tr>
      <w:tr w:rsidR="009240EA" w:rsidRPr="0069252A" w14:paraId="08E6E9A7" w14:textId="77777777" w:rsidTr="009240EA">
        <w:trPr>
          <w:trHeight w:val="949"/>
          <w:hidden/>
        </w:trPr>
        <w:tc>
          <w:tcPr>
            <w:tcW w:w="9748" w:type="dxa"/>
          </w:tcPr>
          <w:p w14:paraId="4F79A620" w14:textId="4D6C794D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  <w:tr w:rsidR="009240EA" w:rsidRPr="0069252A" w14:paraId="5FA960A1" w14:textId="77777777" w:rsidTr="009240EA">
        <w:trPr>
          <w:trHeight w:val="1446"/>
          <w:hidden/>
        </w:trPr>
        <w:tc>
          <w:tcPr>
            <w:tcW w:w="9748" w:type="dxa"/>
            <w:vAlign w:val="center"/>
          </w:tcPr>
          <w:p w14:paraId="1D9E5ED9" w14:textId="55764BA0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</w:tbl>
    <w:p w14:paraId="7FECEA5C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8"/>
        <w:gridCol w:w="7280"/>
      </w:tblGrid>
      <w:tr w:rsidR="00E039A0" w:rsidRPr="00406B94" w14:paraId="05662AA3" w14:textId="77777777" w:rsidTr="00E921E2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3EE7BE8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372" w:type="dxa"/>
            <w:noWrap/>
          </w:tcPr>
          <w:p w14:paraId="5B84816D" w14:textId="3DAB7081" w:rsidR="00E039A0" w:rsidRPr="00124F8C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2F3C6A" w:rsidRPr="002F3C6A">
                  <w:t>Standard (</w:t>
                </w:r>
                <w:r w:rsidR="002F3C6A">
                  <w:t>STA</w:t>
                </w:r>
                <w:r w:rsidR="002F3C6A" w:rsidRPr="002F3C6A">
                  <w:t>)</w:t>
                </w:r>
              </w:sdtContent>
            </w:sdt>
          </w:p>
        </w:tc>
      </w:tr>
      <w:tr w:rsidR="00E039A0" w:rsidRPr="00406B94" w14:paraId="5C553B80" w14:textId="77777777" w:rsidTr="00E921E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3B7E623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Reference</w:t>
            </w:r>
          </w:p>
        </w:tc>
        <w:tc>
          <w:tcPr>
            <w:tcW w:w="7372" w:type="dxa"/>
            <w:noWrap/>
          </w:tcPr>
          <w:p w14:paraId="7A8BB2BF" w14:textId="00C316A2" w:rsidR="00E039A0" w:rsidRPr="002F3C6A" w:rsidRDefault="002F3C6A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3C6A">
              <w:rPr>
                <w:lang w:val="en-GB"/>
              </w:rPr>
              <w:t>#175G</w:t>
            </w:r>
          </w:p>
        </w:tc>
      </w:tr>
      <w:tr w:rsidR="00E039A0" w:rsidRPr="00406B94" w14:paraId="03062753" w14:textId="77777777" w:rsidTr="00E921E2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4CD88FEA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372" w:type="dxa"/>
            <w:noWrap/>
          </w:tcPr>
          <w:p w14:paraId="2B15EBDC" w14:textId="3AB9023D" w:rsidR="00E039A0" w:rsidRPr="002F3C6A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6317F7C220174F65932EC8155A9BECC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2F3C6A" w:rsidRPr="002F3C6A">
                  <w:t>1.0</w:t>
                </w:r>
              </w:sdtContent>
            </w:sdt>
          </w:p>
        </w:tc>
      </w:tr>
      <w:tr w:rsidR="00E039A0" w:rsidRPr="00406B94" w14:paraId="708E24DC" w14:textId="77777777" w:rsidTr="00E921E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E1F4ACF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2EACA284501F4D858DF0B3EFBC3C4F91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  <w:noWrap/>
              </w:tcPr>
              <w:p w14:paraId="3185AEC2" w14:textId="2B3AEE45" w:rsidR="00E039A0" w:rsidRPr="002F3C6A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2F3C6A">
                  <w:rPr>
                    <w:lang w:val="en-GB"/>
                  </w:rPr>
                  <w:t>Final</w:t>
                </w:r>
                <w:r w:rsidR="002F3C6A" w:rsidRPr="002F3C6A">
                  <w:rPr>
                    <w:lang w:val="en-GB"/>
                  </w:rPr>
                  <w:t xml:space="preserve"> version</w:t>
                </w:r>
              </w:p>
            </w:tc>
          </w:sdtContent>
        </w:sdt>
      </w:tr>
      <w:tr w:rsidR="00E039A0" w:rsidRPr="00406B94" w14:paraId="18A8D614" w14:textId="77777777" w:rsidTr="00E921E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8290AB4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372" w:type="dxa"/>
            <w:noWrap/>
          </w:tcPr>
          <w:p w14:paraId="798C5BC0" w14:textId="77777777" w:rsidR="00E039A0" w:rsidRPr="002F3C6A" w:rsidRDefault="0082051D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3C6A">
              <w:rPr>
                <w:lang w:val="en-GB"/>
              </w:rPr>
              <w:t>C. Harpes</w:t>
            </w:r>
          </w:p>
        </w:tc>
      </w:tr>
      <w:tr w:rsidR="00E039A0" w:rsidRPr="00406B94" w14:paraId="3AF98B30" w14:textId="77777777" w:rsidTr="00E921E2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20298486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A24D4DBFB27E475BA2D7C26CDE2BBD27"/>
            </w:placeholder>
            <w:date w:fullDate="2024-07-31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372" w:type="dxa"/>
                <w:noWrap/>
              </w:tcPr>
              <w:p w14:paraId="73CDD88D" w14:textId="490C6A48" w:rsidR="00E039A0" w:rsidRPr="002F3C6A" w:rsidRDefault="008879D6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del w:id="2" w:author="Ingo Senft" w:date="2024-07-22T17:43:00Z" w16du:dateUtc="2024-07-22T15:43:00Z">
                  <w:r w:rsidRPr="002F3C6A" w:rsidDel="004C5008">
                    <w:rPr>
                      <w:lang w:val="fr-LU"/>
                    </w:rPr>
                    <w:delText>2</w:delText>
                  </w:r>
                  <w:r w:rsidR="002F3C6A" w:rsidRPr="002F3C6A" w:rsidDel="004C5008">
                    <w:rPr>
                      <w:lang w:val="fr-LU"/>
                    </w:rPr>
                    <w:delText>2</w:delText>
                  </w:r>
                  <w:r w:rsidRPr="002F3C6A" w:rsidDel="004C5008">
                    <w:rPr>
                      <w:lang w:val="fr-LU"/>
                    </w:rPr>
                    <w:delText>/0</w:delText>
                  </w:r>
                  <w:r w:rsidR="002F3C6A" w:rsidRPr="002F3C6A" w:rsidDel="004C5008">
                    <w:rPr>
                      <w:lang w:val="fr-LU"/>
                    </w:rPr>
                    <w:delText>7</w:delText>
                  </w:r>
                  <w:r w:rsidRPr="002F3C6A" w:rsidDel="004C5008">
                    <w:rPr>
                      <w:lang w:val="fr-LU"/>
                    </w:rPr>
                    <w:delText>/2024</w:delText>
                  </w:r>
                </w:del>
                <w:ins w:id="3" w:author="Ingo Senft" w:date="2024-07-22T17:43:00Z" w16du:dateUtc="2024-07-22T15:43:00Z">
                  <w:r w:rsidR="004C5008">
                    <w:rPr>
                      <w:lang w:val="fr-LU"/>
                    </w:rPr>
                    <w:t>31/07/2024</w:t>
                  </w:r>
                </w:ins>
              </w:p>
            </w:tc>
          </w:sdtContent>
        </w:sdt>
      </w:tr>
      <w:tr w:rsidR="00E039A0" w:rsidRPr="00406B94" w14:paraId="09644619" w14:textId="77777777" w:rsidTr="00E921E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</w:tcPr>
          <w:p w14:paraId="125D94EB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E25D18F8F7B040E4A1E37872B719346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  <w:noWrap/>
              </w:tcPr>
              <w:p w14:paraId="2B26C51A" w14:textId="088DBDC6" w:rsidR="00E039A0" w:rsidRPr="002F3C6A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2F3C6A">
                  <w:rPr>
                    <w:lang w:val="en-GB"/>
                  </w:rPr>
                  <w:t>Internal</w:t>
                </w:r>
                <w:r w:rsidR="00AD416B" w:rsidRPr="002F3C6A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66E1E3C7" w14:textId="77777777" w:rsidR="00E039A0" w:rsidRPr="00406B94" w:rsidRDefault="00E039A0" w:rsidP="00A06132">
      <w:pPr>
        <w:pStyle w:val="BodyOfText"/>
      </w:pPr>
      <w:r w:rsidRPr="00406B94">
        <w:br w:type="page"/>
      </w:r>
    </w:p>
    <w:p w14:paraId="26A1796E" w14:textId="77777777" w:rsidR="00AF55EF" w:rsidRDefault="00AF55EF">
      <w:pPr>
        <w:pStyle w:val="BodyOfText"/>
        <w:rPr>
          <w:ins w:id="4" w:author="Anna Chezganova" w:date="2024-07-22T15:29:00Z" w16du:dateUtc="2024-07-22T13:29:00Z"/>
        </w:rPr>
        <w:pPrChange w:id="5" w:author="Anna Chezganova" w:date="2024-07-22T15:30:00Z" w16du:dateUtc="2024-07-22T13:30:00Z">
          <w:pPr>
            <w:pStyle w:val="Heading1"/>
          </w:pPr>
        </w:pPrChange>
      </w:pPr>
    </w:p>
    <w:sectPr w:rsidR="00AF55EF" w:rsidSect="00C92579">
      <w:headerReference w:type="default" r:id="rId9"/>
      <w:footerReference w:type="default" r:id="rId10"/>
      <w:footerReference w:type="first" r:id="rId11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622A8" w14:textId="77777777" w:rsidR="002E6880" w:rsidRDefault="002E6880" w:rsidP="00E039A0">
      <w:pPr>
        <w:spacing w:after="0"/>
      </w:pPr>
      <w:r>
        <w:separator/>
      </w:r>
    </w:p>
  </w:endnote>
  <w:endnote w:type="continuationSeparator" w:id="0">
    <w:p w14:paraId="00122A23" w14:textId="77777777" w:rsidR="002E6880" w:rsidRDefault="002E6880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197FCA3B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40FDB969" w14:textId="30B0CA27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ins w:id="6" w:author="Ingo Senft" w:date="2024-07-22T19:41:00Z" w16du:dateUtc="2024-07-22T17:41:00Z">
            <w:r w:rsidR="0011076C">
              <w:rPr>
                <w:noProof/>
                <w:lang w:val="en-GB"/>
              </w:rPr>
              <w:t>175G_STA_ITR-OfficeGuide_v0.1.8-ise.docx</w:t>
            </w:r>
          </w:ins>
          <w:del w:id="7" w:author="Ingo Senft" w:date="2024-07-22T19:41:00Z" w16du:dateUtc="2024-07-22T17:41:00Z">
            <w:r w:rsidR="007765DA" w:rsidDel="0011076C">
              <w:rPr>
                <w:noProof/>
                <w:lang w:val="en-GB"/>
              </w:rPr>
              <w:delText>175G_STA_ITR-OfficeGuide_v0.1.7-ach.docx</w:delText>
            </w:r>
          </w:del>
          <w:r>
            <w:fldChar w:fldCharType="end"/>
          </w:r>
        </w:p>
      </w:tc>
      <w:tc>
        <w:tcPr>
          <w:tcW w:w="1828" w:type="pct"/>
        </w:tcPr>
        <w:p w14:paraId="60BEBEFE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0B20BEA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567DF214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7B558223" w14:textId="77777777" w:rsidTr="00F61CBF">
      <w:trPr>
        <w:trHeight w:val="132"/>
      </w:trPr>
      <w:tc>
        <w:tcPr>
          <w:tcW w:w="9464" w:type="dxa"/>
        </w:tcPr>
        <w:p w14:paraId="3E6D1F45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8" w:name="_Hlk135900992"/>
          <w:r w:rsidR="0082051D" w:rsidRPr="0082051D">
            <w:rPr>
              <w:lang w:val="en-GB"/>
            </w:rPr>
            <w:t>N:\_INternal\ISMS</w:t>
          </w:r>
          <w:bookmarkEnd w:id="8"/>
          <w:r w:rsidRPr="0075620A">
            <w:rPr>
              <w:lang w:val="en-GB"/>
            </w:rPr>
            <w:t>.</w:t>
          </w:r>
        </w:p>
      </w:tc>
    </w:tr>
  </w:tbl>
  <w:p w14:paraId="1A6E8462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21D3D" w14:textId="77777777" w:rsidR="002E6880" w:rsidRDefault="002E6880" w:rsidP="00E039A0">
      <w:pPr>
        <w:spacing w:after="0"/>
      </w:pPr>
      <w:r>
        <w:separator/>
      </w:r>
    </w:p>
  </w:footnote>
  <w:footnote w:type="continuationSeparator" w:id="0">
    <w:p w14:paraId="11195A17" w14:textId="77777777" w:rsidR="002E6880" w:rsidRDefault="002E6880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3973"/>
      <w:gridCol w:w="3400"/>
    </w:tblGrid>
    <w:tr w:rsidR="0062349B" w:rsidRPr="00DF498C" w14:paraId="0798FEE7" w14:textId="77777777" w:rsidTr="004C0C52">
      <w:trPr>
        <w:trHeight w:val="140"/>
      </w:trPr>
      <w:tc>
        <w:tcPr>
          <w:tcW w:w="1175" w:type="pct"/>
          <w:vMerge w:val="restart"/>
          <w:vAlign w:val="center"/>
        </w:tcPr>
        <w:p w14:paraId="3AF38F46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4F1A1F36" wp14:editId="382C4B03">
                <wp:extent cx="779448" cy="445938"/>
                <wp:effectExtent l="0" t="0" r="1905" b="0"/>
                <wp:docPr id="940307070" name="Picture 9403070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1" w:type="pct"/>
        </w:tcPr>
        <w:p w14:paraId="2CCC51EA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1764" w:type="pct"/>
        </w:tcPr>
        <w:p w14:paraId="356F3D8C" w14:textId="67EA1081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F3C6A">
                <w:t>Standard (STA)</w:t>
              </w:r>
            </w:sdtContent>
          </w:sdt>
        </w:p>
      </w:tc>
    </w:tr>
    <w:tr w:rsidR="0062349B" w:rsidRPr="009311AB" w14:paraId="243BE8BE" w14:textId="77777777" w:rsidTr="004C0C52">
      <w:trPr>
        <w:trHeight w:val="72"/>
      </w:trPr>
      <w:tc>
        <w:tcPr>
          <w:tcW w:w="1175" w:type="pct"/>
          <w:vMerge/>
        </w:tcPr>
        <w:p w14:paraId="13778BA2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6C3483AA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35AC0B57" w14:textId="77777777" w:rsidR="0062349B" w:rsidRPr="0075620A" w:rsidRDefault="0062349B" w:rsidP="00946C39">
              <w:pPr>
                <w:pStyle w:val="Headerfootertext"/>
                <w:rPr>
                  <w:lang w:val="en-GB"/>
                </w:rPr>
              </w:pPr>
              <w:r w:rsidRPr="0075620A">
                <w:rPr>
                  <w:lang w:val="en-GB"/>
                </w:rPr>
                <w:t>Information Security Management System (ISMS)</w:t>
              </w:r>
            </w:p>
          </w:tc>
        </w:sdtContent>
      </w:sdt>
    </w:tr>
    <w:tr w:rsidR="0062349B" w:rsidRPr="00DF498C" w14:paraId="315AB6C4" w14:textId="77777777" w:rsidTr="004C0C52">
      <w:trPr>
        <w:trHeight w:val="46"/>
      </w:trPr>
      <w:tc>
        <w:tcPr>
          <w:tcW w:w="1175" w:type="pct"/>
          <w:vMerge/>
        </w:tcPr>
        <w:p w14:paraId="295C7639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2061" w:type="pct"/>
        </w:tcPr>
        <w:p w14:paraId="5B304132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654208DB" w14:textId="76E86B62" w:rsidR="0062349B" w:rsidRPr="00B71E50" w:rsidRDefault="002F3C6A" w:rsidP="00946C39">
              <w:pPr>
                <w:pStyle w:val="Headerfootertext"/>
              </w:pPr>
              <w:r>
                <w:t>Office 365 guide (ITR-</w:t>
              </w:r>
              <w:proofErr w:type="spellStart"/>
              <w:r>
                <w:t>OfficeGuide</w:t>
              </w:r>
              <w:proofErr w:type="spellEnd"/>
              <w:r>
                <w:t>)</w:t>
              </w:r>
            </w:p>
          </w:tc>
        </w:sdtContent>
      </w:sdt>
    </w:tr>
    <w:tr w:rsidR="0062349B" w:rsidRPr="00DF498C" w14:paraId="44E1D386" w14:textId="77777777" w:rsidTr="004C0C52">
      <w:trPr>
        <w:trHeight w:val="127"/>
      </w:trPr>
      <w:tc>
        <w:tcPr>
          <w:tcW w:w="1175" w:type="pct"/>
          <w:vMerge/>
        </w:tcPr>
        <w:p w14:paraId="002244B0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3DB1D25A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69DFAC4C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267C9572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11F23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1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6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8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0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1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1209337393">
    <w:abstractNumId w:val="15"/>
  </w:num>
  <w:num w:numId="2" w16cid:durableId="887690806">
    <w:abstractNumId w:val="27"/>
  </w:num>
  <w:num w:numId="3" w16cid:durableId="850098244">
    <w:abstractNumId w:val="32"/>
  </w:num>
  <w:num w:numId="4" w16cid:durableId="283001572">
    <w:abstractNumId w:val="20"/>
  </w:num>
  <w:num w:numId="5" w16cid:durableId="782260778">
    <w:abstractNumId w:val="19"/>
  </w:num>
  <w:num w:numId="6" w16cid:durableId="289173521">
    <w:abstractNumId w:val="28"/>
  </w:num>
  <w:num w:numId="7" w16cid:durableId="1273706650">
    <w:abstractNumId w:val="13"/>
  </w:num>
  <w:num w:numId="8" w16cid:durableId="1880820988">
    <w:abstractNumId w:val="29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9" w16cid:durableId="300308585">
    <w:abstractNumId w:val="18"/>
  </w:num>
  <w:num w:numId="10" w16cid:durableId="1044983150">
    <w:abstractNumId w:val="25"/>
  </w:num>
  <w:num w:numId="11" w16cid:durableId="1690402140">
    <w:abstractNumId w:val="27"/>
  </w:num>
  <w:num w:numId="12" w16cid:durableId="663775722">
    <w:abstractNumId w:val="10"/>
  </w:num>
  <w:num w:numId="13" w16cid:durableId="47461476">
    <w:abstractNumId w:val="11"/>
  </w:num>
  <w:num w:numId="14" w16cid:durableId="338965517">
    <w:abstractNumId w:val="21"/>
  </w:num>
  <w:num w:numId="15" w16cid:durableId="33313756">
    <w:abstractNumId w:val="31"/>
  </w:num>
  <w:num w:numId="16" w16cid:durableId="1867522562">
    <w:abstractNumId w:val="23"/>
  </w:num>
  <w:num w:numId="17" w16cid:durableId="1275290447">
    <w:abstractNumId w:val="17"/>
  </w:num>
  <w:num w:numId="18" w16cid:durableId="1893301097">
    <w:abstractNumId w:val="26"/>
  </w:num>
  <w:num w:numId="19" w16cid:durableId="864371339">
    <w:abstractNumId w:val="27"/>
  </w:num>
  <w:num w:numId="20" w16cid:durableId="392123824">
    <w:abstractNumId w:val="9"/>
  </w:num>
  <w:num w:numId="21" w16cid:durableId="1958756564">
    <w:abstractNumId w:val="7"/>
  </w:num>
  <w:num w:numId="22" w16cid:durableId="1163349114">
    <w:abstractNumId w:val="6"/>
  </w:num>
  <w:num w:numId="23" w16cid:durableId="995957518">
    <w:abstractNumId w:val="5"/>
  </w:num>
  <w:num w:numId="24" w16cid:durableId="506331859">
    <w:abstractNumId w:val="4"/>
  </w:num>
  <w:num w:numId="25" w16cid:durableId="475489389">
    <w:abstractNumId w:val="8"/>
  </w:num>
  <w:num w:numId="26" w16cid:durableId="653796667">
    <w:abstractNumId w:val="3"/>
  </w:num>
  <w:num w:numId="27" w16cid:durableId="930043140">
    <w:abstractNumId w:val="2"/>
  </w:num>
  <w:num w:numId="28" w16cid:durableId="384253653">
    <w:abstractNumId w:val="1"/>
  </w:num>
  <w:num w:numId="29" w16cid:durableId="2110347855">
    <w:abstractNumId w:val="0"/>
  </w:num>
  <w:num w:numId="30" w16cid:durableId="1950353624">
    <w:abstractNumId w:val="9"/>
  </w:num>
  <w:num w:numId="31" w16cid:durableId="677924056">
    <w:abstractNumId w:val="7"/>
  </w:num>
  <w:num w:numId="32" w16cid:durableId="1056514246">
    <w:abstractNumId w:val="6"/>
  </w:num>
  <w:num w:numId="33" w16cid:durableId="1546982455">
    <w:abstractNumId w:val="5"/>
  </w:num>
  <w:num w:numId="34" w16cid:durableId="628903234">
    <w:abstractNumId w:val="4"/>
  </w:num>
  <w:num w:numId="35" w16cid:durableId="551618630">
    <w:abstractNumId w:val="8"/>
  </w:num>
  <w:num w:numId="36" w16cid:durableId="520970064">
    <w:abstractNumId w:val="3"/>
  </w:num>
  <w:num w:numId="37" w16cid:durableId="726564646">
    <w:abstractNumId w:val="2"/>
  </w:num>
  <w:num w:numId="38" w16cid:durableId="2130783919">
    <w:abstractNumId w:val="1"/>
  </w:num>
  <w:num w:numId="39" w16cid:durableId="172764060">
    <w:abstractNumId w:val="0"/>
  </w:num>
  <w:num w:numId="40" w16cid:durableId="2078162186">
    <w:abstractNumId w:val="9"/>
  </w:num>
  <w:num w:numId="41" w16cid:durableId="1964731278">
    <w:abstractNumId w:val="7"/>
  </w:num>
  <w:num w:numId="42" w16cid:durableId="1597861164">
    <w:abstractNumId w:val="6"/>
  </w:num>
  <w:num w:numId="43" w16cid:durableId="927345409">
    <w:abstractNumId w:val="5"/>
  </w:num>
  <w:num w:numId="44" w16cid:durableId="1016928410">
    <w:abstractNumId w:val="4"/>
  </w:num>
  <w:num w:numId="45" w16cid:durableId="504633787">
    <w:abstractNumId w:val="8"/>
  </w:num>
  <w:num w:numId="46" w16cid:durableId="847525792">
    <w:abstractNumId w:val="3"/>
  </w:num>
  <w:num w:numId="47" w16cid:durableId="399330222">
    <w:abstractNumId w:val="2"/>
  </w:num>
  <w:num w:numId="48" w16cid:durableId="107554006">
    <w:abstractNumId w:val="1"/>
  </w:num>
  <w:num w:numId="49" w16cid:durableId="1230115801">
    <w:abstractNumId w:val="0"/>
  </w:num>
  <w:num w:numId="50" w16cid:durableId="16466144">
    <w:abstractNumId w:val="9"/>
  </w:num>
  <w:num w:numId="51" w16cid:durableId="806049812">
    <w:abstractNumId w:val="7"/>
  </w:num>
  <w:num w:numId="52" w16cid:durableId="1001662366">
    <w:abstractNumId w:val="6"/>
  </w:num>
  <w:num w:numId="53" w16cid:durableId="1944223410">
    <w:abstractNumId w:val="5"/>
  </w:num>
  <w:num w:numId="54" w16cid:durableId="960768002">
    <w:abstractNumId w:val="4"/>
  </w:num>
  <w:num w:numId="55" w16cid:durableId="1547254072">
    <w:abstractNumId w:val="8"/>
  </w:num>
  <w:num w:numId="56" w16cid:durableId="623080912">
    <w:abstractNumId w:val="3"/>
  </w:num>
  <w:num w:numId="57" w16cid:durableId="1401825211">
    <w:abstractNumId w:val="2"/>
  </w:num>
  <w:num w:numId="58" w16cid:durableId="698432986">
    <w:abstractNumId w:val="1"/>
  </w:num>
  <w:num w:numId="59" w16cid:durableId="2017268020">
    <w:abstractNumId w:val="0"/>
  </w:num>
  <w:num w:numId="60" w16cid:durableId="1043555013">
    <w:abstractNumId w:val="4"/>
  </w:num>
  <w:num w:numId="61" w16cid:durableId="1495488936">
    <w:abstractNumId w:val="8"/>
  </w:num>
  <w:num w:numId="62" w16cid:durableId="1699701894">
    <w:abstractNumId w:val="3"/>
  </w:num>
  <w:num w:numId="63" w16cid:durableId="1656640912">
    <w:abstractNumId w:val="2"/>
  </w:num>
  <w:num w:numId="64" w16cid:durableId="664406931">
    <w:abstractNumId w:val="1"/>
  </w:num>
  <w:num w:numId="65" w16cid:durableId="615868509">
    <w:abstractNumId w:val="0"/>
  </w:num>
  <w:num w:numId="66" w16cid:durableId="171382728">
    <w:abstractNumId w:val="6"/>
  </w:num>
  <w:num w:numId="67" w16cid:durableId="155994315">
    <w:abstractNumId w:val="5"/>
  </w:num>
  <w:num w:numId="68" w16cid:durableId="16346954">
    <w:abstractNumId w:val="9"/>
  </w:num>
  <w:num w:numId="69" w16cid:durableId="1839686329">
    <w:abstractNumId w:val="7"/>
  </w:num>
  <w:num w:numId="70" w16cid:durableId="342055720">
    <w:abstractNumId w:val="9"/>
  </w:num>
  <w:num w:numId="71" w16cid:durableId="454102344">
    <w:abstractNumId w:val="7"/>
  </w:num>
  <w:num w:numId="72" w16cid:durableId="957682754">
    <w:abstractNumId w:val="6"/>
  </w:num>
  <w:num w:numId="73" w16cid:durableId="229311924">
    <w:abstractNumId w:val="5"/>
  </w:num>
  <w:num w:numId="74" w16cid:durableId="360009425">
    <w:abstractNumId w:val="4"/>
  </w:num>
  <w:num w:numId="75" w16cid:durableId="1351954461">
    <w:abstractNumId w:val="8"/>
  </w:num>
  <w:num w:numId="76" w16cid:durableId="408885572">
    <w:abstractNumId w:val="3"/>
  </w:num>
  <w:num w:numId="77" w16cid:durableId="1828397172">
    <w:abstractNumId w:val="2"/>
  </w:num>
  <w:num w:numId="78" w16cid:durableId="1505895399">
    <w:abstractNumId w:val="1"/>
  </w:num>
  <w:num w:numId="79" w16cid:durableId="1384058767">
    <w:abstractNumId w:val="0"/>
  </w:num>
  <w:num w:numId="80" w16cid:durableId="129977964">
    <w:abstractNumId w:val="8"/>
  </w:num>
  <w:num w:numId="81" w16cid:durableId="347756298">
    <w:abstractNumId w:val="3"/>
  </w:num>
  <w:num w:numId="82" w16cid:durableId="368384124">
    <w:abstractNumId w:val="2"/>
  </w:num>
  <w:num w:numId="83" w16cid:durableId="1004093574">
    <w:abstractNumId w:val="1"/>
  </w:num>
  <w:num w:numId="84" w16cid:durableId="587620945">
    <w:abstractNumId w:val="0"/>
  </w:num>
  <w:num w:numId="85" w16cid:durableId="175465421">
    <w:abstractNumId w:val="4"/>
  </w:num>
  <w:num w:numId="86" w16cid:durableId="327054602">
    <w:abstractNumId w:val="6"/>
  </w:num>
  <w:num w:numId="87" w16cid:durableId="1547985319">
    <w:abstractNumId w:val="5"/>
  </w:num>
  <w:num w:numId="88" w16cid:durableId="667485486">
    <w:abstractNumId w:val="9"/>
  </w:num>
  <w:num w:numId="89" w16cid:durableId="1429883336">
    <w:abstractNumId w:val="7"/>
  </w:num>
  <w:num w:numId="90" w16cid:durableId="1897888563">
    <w:abstractNumId w:val="14"/>
  </w:num>
  <w:num w:numId="91" w16cid:durableId="668406270">
    <w:abstractNumId w:val="9"/>
  </w:num>
  <w:num w:numId="92" w16cid:durableId="1001542965">
    <w:abstractNumId w:val="7"/>
  </w:num>
  <w:num w:numId="93" w16cid:durableId="227302043">
    <w:abstractNumId w:val="6"/>
  </w:num>
  <w:num w:numId="94" w16cid:durableId="1564559163">
    <w:abstractNumId w:val="5"/>
  </w:num>
  <w:num w:numId="95" w16cid:durableId="948245757">
    <w:abstractNumId w:val="4"/>
  </w:num>
  <w:num w:numId="96" w16cid:durableId="639648322">
    <w:abstractNumId w:val="8"/>
  </w:num>
  <w:num w:numId="97" w16cid:durableId="1315449317">
    <w:abstractNumId w:val="3"/>
  </w:num>
  <w:num w:numId="98" w16cid:durableId="330988735">
    <w:abstractNumId w:val="2"/>
  </w:num>
  <w:num w:numId="99" w16cid:durableId="1376544169">
    <w:abstractNumId w:val="1"/>
  </w:num>
  <w:num w:numId="100" w16cid:durableId="1573199917">
    <w:abstractNumId w:val="0"/>
  </w:num>
  <w:num w:numId="101" w16cid:durableId="1075008198">
    <w:abstractNumId w:val="4"/>
  </w:num>
  <w:num w:numId="102" w16cid:durableId="65610227">
    <w:abstractNumId w:val="8"/>
  </w:num>
  <w:num w:numId="103" w16cid:durableId="1061177892">
    <w:abstractNumId w:val="3"/>
  </w:num>
  <w:num w:numId="104" w16cid:durableId="1219170488">
    <w:abstractNumId w:val="2"/>
  </w:num>
  <w:num w:numId="105" w16cid:durableId="82801592">
    <w:abstractNumId w:val="1"/>
  </w:num>
  <w:num w:numId="106" w16cid:durableId="1112869250">
    <w:abstractNumId w:val="0"/>
  </w:num>
  <w:num w:numId="107" w16cid:durableId="1243642693">
    <w:abstractNumId w:val="5"/>
  </w:num>
  <w:num w:numId="108" w16cid:durableId="573710050">
    <w:abstractNumId w:val="7"/>
  </w:num>
  <w:num w:numId="109" w16cid:durableId="1659771232">
    <w:abstractNumId w:val="6"/>
  </w:num>
  <w:num w:numId="110" w16cid:durableId="48456673">
    <w:abstractNumId w:val="9"/>
  </w:num>
  <w:num w:numId="111" w16cid:durableId="757671620">
    <w:abstractNumId w:val="9"/>
  </w:num>
  <w:num w:numId="112" w16cid:durableId="1552115713">
    <w:abstractNumId w:val="7"/>
  </w:num>
  <w:num w:numId="113" w16cid:durableId="718014428">
    <w:abstractNumId w:val="6"/>
  </w:num>
  <w:num w:numId="114" w16cid:durableId="2110271399">
    <w:abstractNumId w:val="5"/>
  </w:num>
  <w:num w:numId="115" w16cid:durableId="10452524">
    <w:abstractNumId w:val="4"/>
  </w:num>
  <w:num w:numId="116" w16cid:durableId="1356614834">
    <w:abstractNumId w:val="8"/>
  </w:num>
  <w:num w:numId="117" w16cid:durableId="160700453">
    <w:abstractNumId w:val="3"/>
  </w:num>
  <w:num w:numId="118" w16cid:durableId="613557155">
    <w:abstractNumId w:val="2"/>
  </w:num>
  <w:num w:numId="119" w16cid:durableId="1667584777">
    <w:abstractNumId w:val="1"/>
  </w:num>
  <w:num w:numId="120" w16cid:durableId="1571498091">
    <w:abstractNumId w:val="0"/>
  </w:num>
  <w:num w:numId="121" w16cid:durableId="428552278">
    <w:abstractNumId w:val="8"/>
  </w:num>
  <w:num w:numId="122" w16cid:durableId="1549872803">
    <w:abstractNumId w:val="3"/>
  </w:num>
  <w:num w:numId="123" w16cid:durableId="1583031973">
    <w:abstractNumId w:val="2"/>
  </w:num>
  <w:num w:numId="124" w16cid:durableId="1279721706">
    <w:abstractNumId w:val="1"/>
  </w:num>
  <w:num w:numId="125" w16cid:durableId="2057704351">
    <w:abstractNumId w:val="0"/>
  </w:num>
  <w:num w:numId="126" w16cid:durableId="256981264">
    <w:abstractNumId w:val="4"/>
  </w:num>
  <w:num w:numId="127" w16cid:durableId="778262194">
    <w:abstractNumId w:val="6"/>
  </w:num>
  <w:num w:numId="128" w16cid:durableId="1256090239">
    <w:abstractNumId w:val="5"/>
  </w:num>
  <w:num w:numId="129" w16cid:durableId="191578853">
    <w:abstractNumId w:val="9"/>
  </w:num>
  <w:num w:numId="130" w16cid:durableId="1913271461">
    <w:abstractNumId w:val="7"/>
  </w:num>
  <w:num w:numId="131" w16cid:durableId="1664820266">
    <w:abstractNumId w:val="9"/>
  </w:num>
  <w:num w:numId="132" w16cid:durableId="1521621034">
    <w:abstractNumId w:val="7"/>
  </w:num>
  <w:num w:numId="133" w16cid:durableId="1339120524">
    <w:abstractNumId w:val="6"/>
  </w:num>
  <w:num w:numId="134" w16cid:durableId="164979120">
    <w:abstractNumId w:val="5"/>
  </w:num>
  <w:num w:numId="135" w16cid:durableId="514150290">
    <w:abstractNumId w:val="4"/>
  </w:num>
  <w:num w:numId="136" w16cid:durableId="2128039280">
    <w:abstractNumId w:val="8"/>
  </w:num>
  <w:num w:numId="137" w16cid:durableId="906114537">
    <w:abstractNumId w:val="3"/>
  </w:num>
  <w:num w:numId="138" w16cid:durableId="1999845671">
    <w:abstractNumId w:val="2"/>
  </w:num>
  <w:num w:numId="139" w16cid:durableId="441153117">
    <w:abstractNumId w:val="1"/>
  </w:num>
  <w:num w:numId="140" w16cid:durableId="2138251422">
    <w:abstractNumId w:val="0"/>
  </w:num>
  <w:num w:numId="141" w16cid:durableId="524444587">
    <w:abstractNumId w:val="8"/>
  </w:num>
  <w:num w:numId="142" w16cid:durableId="787310726">
    <w:abstractNumId w:val="3"/>
  </w:num>
  <w:num w:numId="143" w16cid:durableId="559362805">
    <w:abstractNumId w:val="2"/>
  </w:num>
  <w:num w:numId="144" w16cid:durableId="951861511">
    <w:abstractNumId w:val="1"/>
  </w:num>
  <w:num w:numId="145" w16cid:durableId="1040784179">
    <w:abstractNumId w:val="0"/>
  </w:num>
  <w:num w:numId="146" w16cid:durableId="1332176297">
    <w:abstractNumId w:val="4"/>
  </w:num>
  <w:num w:numId="147" w16cid:durableId="91827457">
    <w:abstractNumId w:val="6"/>
  </w:num>
  <w:num w:numId="148" w16cid:durableId="1130897873">
    <w:abstractNumId w:val="5"/>
  </w:num>
  <w:num w:numId="149" w16cid:durableId="754472206">
    <w:abstractNumId w:val="9"/>
  </w:num>
  <w:num w:numId="150" w16cid:durableId="1707372548">
    <w:abstractNumId w:val="7"/>
  </w:num>
  <w:num w:numId="151" w16cid:durableId="1579971953">
    <w:abstractNumId w:val="9"/>
  </w:num>
  <w:num w:numId="152" w16cid:durableId="2054033156">
    <w:abstractNumId w:val="7"/>
  </w:num>
  <w:num w:numId="153" w16cid:durableId="1900902170">
    <w:abstractNumId w:val="6"/>
  </w:num>
  <w:num w:numId="154" w16cid:durableId="566649720">
    <w:abstractNumId w:val="5"/>
  </w:num>
  <w:num w:numId="155" w16cid:durableId="1657800307">
    <w:abstractNumId w:val="4"/>
  </w:num>
  <w:num w:numId="156" w16cid:durableId="1657144809">
    <w:abstractNumId w:val="8"/>
  </w:num>
  <w:num w:numId="157" w16cid:durableId="1383216992">
    <w:abstractNumId w:val="3"/>
  </w:num>
  <w:num w:numId="158" w16cid:durableId="1069884200">
    <w:abstractNumId w:val="2"/>
  </w:num>
  <w:num w:numId="159" w16cid:durableId="1017347002">
    <w:abstractNumId w:val="1"/>
  </w:num>
  <w:num w:numId="160" w16cid:durableId="1271742605">
    <w:abstractNumId w:val="0"/>
  </w:num>
  <w:num w:numId="161" w16cid:durableId="1061905162">
    <w:abstractNumId w:val="8"/>
  </w:num>
  <w:num w:numId="162" w16cid:durableId="487789305">
    <w:abstractNumId w:val="3"/>
  </w:num>
  <w:num w:numId="163" w16cid:durableId="983194831">
    <w:abstractNumId w:val="2"/>
  </w:num>
  <w:num w:numId="164" w16cid:durableId="1085998923">
    <w:abstractNumId w:val="1"/>
  </w:num>
  <w:num w:numId="165" w16cid:durableId="1322808451">
    <w:abstractNumId w:val="0"/>
  </w:num>
  <w:num w:numId="166" w16cid:durableId="2042197867">
    <w:abstractNumId w:val="5"/>
  </w:num>
  <w:num w:numId="167" w16cid:durableId="1271425573">
    <w:abstractNumId w:val="4"/>
  </w:num>
  <w:num w:numId="168" w16cid:durableId="489177846">
    <w:abstractNumId w:val="7"/>
  </w:num>
  <w:num w:numId="169" w16cid:durableId="270012680">
    <w:abstractNumId w:val="6"/>
  </w:num>
  <w:num w:numId="170" w16cid:durableId="2013994197">
    <w:abstractNumId w:val="9"/>
  </w:num>
  <w:num w:numId="171" w16cid:durableId="1474057911">
    <w:abstractNumId w:val="9"/>
  </w:num>
  <w:num w:numId="172" w16cid:durableId="493685067">
    <w:abstractNumId w:val="7"/>
  </w:num>
  <w:num w:numId="173" w16cid:durableId="451637128">
    <w:abstractNumId w:val="6"/>
  </w:num>
  <w:num w:numId="174" w16cid:durableId="1423330272">
    <w:abstractNumId w:val="5"/>
  </w:num>
  <w:num w:numId="175" w16cid:durableId="780144795">
    <w:abstractNumId w:val="4"/>
  </w:num>
  <w:num w:numId="176" w16cid:durableId="17897896">
    <w:abstractNumId w:val="8"/>
  </w:num>
  <w:num w:numId="177" w16cid:durableId="1214074167">
    <w:abstractNumId w:val="3"/>
  </w:num>
  <w:num w:numId="178" w16cid:durableId="2029287282">
    <w:abstractNumId w:val="2"/>
  </w:num>
  <w:num w:numId="179" w16cid:durableId="830486669">
    <w:abstractNumId w:val="1"/>
  </w:num>
  <w:num w:numId="180" w16cid:durableId="1222516669">
    <w:abstractNumId w:val="0"/>
  </w:num>
  <w:num w:numId="181" w16cid:durableId="278725290">
    <w:abstractNumId w:val="9"/>
  </w:num>
  <w:num w:numId="182" w16cid:durableId="1743870390">
    <w:abstractNumId w:val="7"/>
  </w:num>
  <w:num w:numId="183" w16cid:durableId="1658802762">
    <w:abstractNumId w:val="6"/>
  </w:num>
  <w:num w:numId="184" w16cid:durableId="1171262665">
    <w:abstractNumId w:val="5"/>
  </w:num>
  <w:num w:numId="185" w16cid:durableId="1339968743">
    <w:abstractNumId w:val="4"/>
  </w:num>
  <w:num w:numId="186" w16cid:durableId="1664967536">
    <w:abstractNumId w:val="8"/>
  </w:num>
  <w:num w:numId="187" w16cid:durableId="147984509">
    <w:abstractNumId w:val="3"/>
  </w:num>
  <w:num w:numId="188" w16cid:durableId="1625040087">
    <w:abstractNumId w:val="2"/>
  </w:num>
  <w:num w:numId="189" w16cid:durableId="1550991922">
    <w:abstractNumId w:val="1"/>
  </w:num>
  <w:num w:numId="190" w16cid:durableId="533157349">
    <w:abstractNumId w:val="0"/>
  </w:num>
  <w:num w:numId="191" w16cid:durableId="321197480">
    <w:abstractNumId w:val="9"/>
  </w:num>
  <w:num w:numId="192" w16cid:durableId="1246306158">
    <w:abstractNumId w:val="7"/>
  </w:num>
  <w:num w:numId="193" w16cid:durableId="996805347">
    <w:abstractNumId w:val="6"/>
  </w:num>
  <w:num w:numId="194" w16cid:durableId="169566790">
    <w:abstractNumId w:val="5"/>
  </w:num>
  <w:num w:numId="195" w16cid:durableId="975641678">
    <w:abstractNumId w:val="4"/>
  </w:num>
  <w:num w:numId="196" w16cid:durableId="570962549">
    <w:abstractNumId w:val="8"/>
  </w:num>
  <w:num w:numId="197" w16cid:durableId="58211464">
    <w:abstractNumId w:val="3"/>
  </w:num>
  <w:num w:numId="198" w16cid:durableId="201334457">
    <w:abstractNumId w:val="2"/>
  </w:num>
  <w:num w:numId="199" w16cid:durableId="677929328">
    <w:abstractNumId w:val="1"/>
  </w:num>
  <w:num w:numId="200" w16cid:durableId="1972008466">
    <w:abstractNumId w:val="0"/>
  </w:num>
  <w:num w:numId="201" w16cid:durableId="1330715542">
    <w:abstractNumId w:val="8"/>
  </w:num>
  <w:num w:numId="202" w16cid:durableId="877545803">
    <w:abstractNumId w:val="3"/>
  </w:num>
  <w:num w:numId="203" w16cid:durableId="543520107">
    <w:abstractNumId w:val="2"/>
  </w:num>
  <w:num w:numId="204" w16cid:durableId="1448894275">
    <w:abstractNumId w:val="1"/>
  </w:num>
  <w:num w:numId="205" w16cid:durableId="1495343157">
    <w:abstractNumId w:val="0"/>
  </w:num>
  <w:num w:numId="206" w16cid:durableId="1137841296">
    <w:abstractNumId w:val="5"/>
  </w:num>
  <w:num w:numId="207" w16cid:durableId="1805810435">
    <w:abstractNumId w:val="4"/>
  </w:num>
  <w:num w:numId="208" w16cid:durableId="239558592">
    <w:abstractNumId w:val="7"/>
  </w:num>
  <w:num w:numId="209" w16cid:durableId="1388334610">
    <w:abstractNumId w:val="6"/>
  </w:num>
  <w:num w:numId="210" w16cid:durableId="387342738">
    <w:abstractNumId w:val="9"/>
  </w:num>
  <w:num w:numId="211" w16cid:durableId="1542791624">
    <w:abstractNumId w:val="9"/>
  </w:num>
  <w:num w:numId="212" w16cid:durableId="1706710723">
    <w:abstractNumId w:val="7"/>
  </w:num>
  <w:num w:numId="213" w16cid:durableId="70126853">
    <w:abstractNumId w:val="6"/>
  </w:num>
  <w:num w:numId="214" w16cid:durableId="517232757">
    <w:abstractNumId w:val="5"/>
  </w:num>
  <w:num w:numId="215" w16cid:durableId="1941837540">
    <w:abstractNumId w:val="4"/>
  </w:num>
  <w:num w:numId="216" w16cid:durableId="1694069346">
    <w:abstractNumId w:val="8"/>
  </w:num>
  <w:num w:numId="217" w16cid:durableId="830485436">
    <w:abstractNumId w:val="3"/>
  </w:num>
  <w:num w:numId="218" w16cid:durableId="260266646">
    <w:abstractNumId w:val="2"/>
  </w:num>
  <w:num w:numId="219" w16cid:durableId="825584578">
    <w:abstractNumId w:val="1"/>
  </w:num>
  <w:num w:numId="220" w16cid:durableId="2066441340">
    <w:abstractNumId w:val="0"/>
  </w:num>
  <w:num w:numId="221" w16cid:durableId="1605577521">
    <w:abstractNumId w:val="8"/>
  </w:num>
  <w:num w:numId="222" w16cid:durableId="2141991675">
    <w:abstractNumId w:val="3"/>
  </w:num>
  <w:num w:numId="223" w16cid:durableId="1541934895">
    <w:abstractNumId w:val="2"/>
  </w:num>
  <w:num w:numId="224" w16cid:durableId="558055622">
    <w:abstractNumId w:val="1"/>
  </w:num>
  <w:num w:numId="225" w16cid:durableId="1470397618">
    <w:abstractNumId w:val="0"/>
  </w:num>
  <w:num w:numId="226" w16cid:durableId="1788429094">
    <w:abstractNumId w:val="5"/>
  </w:num>
  <w:num w:numId="227" w16cid:durableId="427308326">
    <w:abstractNumId w:val="4"/>
  </w:num>
  <w:num w:numId="228" w16cid:durableId="2049640090">
    <w:abstractNumId w:val="7"/>
  </w:num>
  <w:num w:numId="229" w16cid:durableId="2068336956">
    <w:abstractNumId w:val="6"/>
  </w:num>
  <w:num w:numId="230" w16cid:durableId="1812137218">
    <w:abstractNumId w:val="9"/>
  </w:num>
  <w:num w:numId="231" w16cid:durableId="244384218">
    <w:abstractNumId w:val="9"/>
  </w:num>
  <w:num w:numId="232" w16cid:durableId="773327228">
    <w:abstractNumId w:val="7"/>
  </w:num>
  <w:num w:numId="233" w16cid:durableId="746268102">
    <w:abstractNumId w:val="6"/>
  </w:num>
  <w:num w:numId="234" w16cid:durableId="2127695170">
    <w:abstractNumId w:val="5"/>
  </w:num>
  <w:num w:numId="235" w16cid:durableId="117072578">
    <w:abstractNumId w:val="4"/>
  </w:num>
  <w:num w:numId="236" w16cid:durableId="363406092">
    <w:abstractNumId w:val="8"/>
  </w:num>
  <w:num w:numId="237" w16cid:durableId="418253306">
    <w:abstractNumId w:val="3"/>
  </w:num>
  <w:num w:numId="238" w16cid:durableId="219293574">
    <w:abstractNumId w:val="2"/>
  </w:num>
  <w:num w:numId="239" w16cid:durableId="1145119280">
    <w:abstractNumId w:val="1"/>
  </w:num>
  <w:num w:numId="240" w16cid:durableId="1881746620">
    <w:abstractNumId w:val="0"/>
  </w:num>
  <w:num w:numId="241" w16cid:durableId="2121753547">
    <w:abstractNumId w:val="8"/>
  </w:num>
  <w:num w:numId="242" w16cid:durableId="196044596">
    <w:abstractNumId w:val="3"/>
  </w:num>
  <w:num w:numId="243" w16cid:durableId="2140145296">
    <w:abstractNumId w:val="2"/>
  </w:num>
  <w:num w:numId="244" w16cid:durableId="2062173482">
    <w:abstractNumId w:val="1"/>
  </w:num>
  <w:num w:numId="245" w16cid:durableId="1009406509">
    <w:abstractNumId w:val="0"/>
  </w:num>
  <w:num w:numId="246" w16cid:durableId="1939629944">
    <w:abstractNumId w:val="5"/>
  </w:num>
  <w:num w:numId="247" w16cid:durableId="469443158">
    <w:abstractNumId w:val="4"/>
  </w:num>
  <w:num w:numId="248" w16cid:durableId="1908372827">
    <w:abstractNumId w:val="7"/>
  </w:num>
  <w:num w:numId="249" w16cid:durableId="159546212">
    <w:abstractNumId w:val="6"/>
  </w:num>
  <w:num w:numId="250" w16cid:durableId="1949312734">
    <w:abstractNumId w:val="9"/>
  </w:num>
  <w:num w:numId="251" w16cid:durableId="1760174056">
    <w:abstractNumId w:val="9"/>
  </w:num>
  <w:num w:numId="252" w16cid:durableId="203374643">
    <w:abstractNumId w:val="7"/>
  </w:num>
  <w:num w:numId="253" w16cid:durableId="1683782045">
    <w:abstractNumId w:val="6"/>
  </w:num>
  <w:num w:numId="254" w16cid:durableId="34431601">
    <w:abstractNumId w:val="5"/>
  </w:num>
  <w:num w:numId="255" w16cid:durableId="100809095">
    <w:abstractNumId w:val="4"/>
  </w:num>
  <w:num w:numId="256" w16cid:durableId="1691249820">
    <w:abstractNumId w:val="8"/>
  </w:num>
  <w:num w:numId="257" w16cid:durableId="650787467">
    <w:abstractNumId w:val="3"/>
  </w:num>
  <w:num w:numId="258" w16cid:durableId="1812751013">
    <w:abstractNumId w:val="2"/>
  </w:num>
  <w:num w:numId="259" w16cid:durableId="976569452">
    <w:abstractNumId w:val="1"/>
  </w:num>
  <w:num w:numId="260" w16cid:durableId="1500459806">
    <w:abstractNumId w:val="0"/>
  </w:num>
  <w:num w:numId="261" w16cid:durableId="2034646224">
    <w:abstractNumId w:val="8"/>
  </w:num>
  <w:num w:numId="262" w16cid:durableId="1139615472">
    <w:abstractNumId w:val="3"/>
  </w:num>
  <w:num w:numId="263" w16cid:durableId="809400925">
    <w:abstractNumId w:val="2"/>
  </w:num>
  <w:num w:numId="264" w16cid:durableId="1823768266">
    <w:abstractNumId w:val="1"/>
  </w:num>
  <w:num w:numId="265" w16cid:durableId="343899169">
    <w:abstractNumId w:val="0"/>
  </w:num>
  <w:num w:numId="266" w16cid:durableId="623007203">
    <w:abstractNumId w:val="5"/>
  </w:num>
  <w:num w:numId="267" w16cid:durableId="770517461">
    <w:abstractNumId w:val="4"/>
  </w:num>
  <w:num w:numId="268" w16cid:durableId="1378702532">
    <w:abstractNumId w:val="7"/>
  </w:num>
  <w:num w:numId="269" w16cid:durableId="1489711676">
    <w:abstractNumId w:val="6"/>
  </w:num>
  <w:num w:numId="270" w16cid:durableId="304626742">
    <w:abstractNumId w:val="9"/>
  </w:num>
  <w:num w:numId="271" w16cid:durableId="679235440">
    <w:abstractNumId w:val="9"/>
  </w:num>
  <w:num w:numId="272" w16cid:durableId="1008363172">
    <w:abstractNumId w:val="7"/>
  </w:num>
  <w:num w:numId="273" w16cid:durableId="278925272">
    <w:abstractNumId w:val="6"/>
  </w:num>
  <w:num w:numId="274" w16cid:durableId="802039222">
    <w:abstractNumId w:val="5"/>
  </w:num>
  <w:num w:numId="275" w16cid:durableId="1642542585">
    <w:abstractNumId w:val="4"/>
  </w:num>
  <w:num w:numId="276" w16cid:durableId="416168845">
    <w:abstractNumId w:val="8"/>
  </w:num>
  <w:num w:numId="277" w16cid:durableId="57752316">
    <w:abstractNumId w:val="3"/>
  </w:num>
  <w:num w:numId="278" w16cid:durableId="593635576">
    <w:abstractNumId w:val="2"/>
  </w:num>
  <w:num w:numId="279" w16cid:durableId="635574224">
    <w:abstractNumId w:val="1"/>
  </w:num>
  <w:num w:numId="280" w16cid:durableId="203518557">
    <w:abstractNumId w:val="0"/>
  </w:num>
  <w:num w:numId="281" w16cid:durableId="7676957">
    <w:abstractNumId w:val="8"/>
  </w:num>
  <w:num w:numId="282" w16cid:durableId="1669596960">
    <w:abstractNumId w:val="3"/>
  </w:num>
  <w:num w:numId="283" w16cid:durableId="26176346">
    <w:abstractNumId w:val="2"/>
  </w:num>
  <w:num w:numId="284" w16cid:durableId="1692030516">
    <w:abstractNumId w:val="1"/>
  </w:num>
  <w:num w:numId="285" w16cid:durableId="1393045898">
    <w:abstractNumId w:val="0"/>
  </w:num>
  <w:num w:numId="286" w16cid:durableId="596452351">
    <w:abstractNumId w:val="5"/>
  </w:num>
  <w:num w:numId="287" w16cid:durableId="440415586">
    <w:abstractNumId w:val="4"/>
  </w:num>
  <w:num w:numId="288" w16cid:durableId="962617477">
    <w:abstractNumId w:val="7"/>
  </w:num>
  <w:num w:numId="289" w16cid:durableId="161433834">
    <w:abstractNumId w:val="6"/>
  </w:num>
  <w:num w:numId="290" w16cid:durableId="1520656817">
    <w:abstractNumId w:val="9"/>
  </w:num>
  <w:num w:numId="291" w16cid:durableId="8987931">
    <w:abstractNumId w:val="9"/>
  </w:num>
  <w:num w:numId="292" w16cid:durableId="1559171488">
    <w:abstractNumId w:val="7"/>
  </w:num>
  <w:num w:numId="293" w16cid:durableId="1146555207">
    <w:abstractNumId w:val="6"/>
  </w:num>
  <w:num w:numId="294" w16cid:durableId="723212759">
    <w:abstractNumId w:val="5"/>
  </w:num>
  <w:num w:numId="295" w16cid:durableId="1922375974">
    <w:abstractNumId w:val="4"/>
  </w:num>
  <w:num w:numId="296" w16cid:durableId="535585913">
    <w:abstractNumId w:val="8"/>
  </w:num>
  <w:num w:numId="297" w16cid:durableId="915016664">
    <w:abstractNumId w:val="3"/>
  </w:num>
  <w:num w:numId="298" w16cid:durableId="766316931">
    <w:abstractNumId w:val="2"/>
  </w:num>
  <w:num w:numId="299" w16cid:durableId="945388852">
    <w:abstractNumId w:val="1"/>
  </w:num>
  <w:num w:numId="300" w16cid:durableId="249235497">
    <w:abstractNumId w:val="0"/>
  </w:num>
  <w:num w:numId="301" w16cid:durableId="737702882">
    <w:abstractNumId w:val="8"/>
  </w:num>
  <w:num w:numId="302" w16cid:durableId="1998529393">
    <w:abstractNumId w:val="3"/>
  </w:num>
  <w:num w:numId="303" w16cid:durableId="2028747118">
    <w:abstractNumId w:val="2"/>
  </w:num>
  <w:num w:numId="304" w16cid:durableId="1563977714">
    <w:abstractNumId w:val="1"/>
  </w:num>
  <w:num w:numId="305" w16cid:durableId="1069963051">
    <w:abstractNumId w:val="0"/>
  </w:num>
  <w:num w:numId="306" w16cid:durableId="642930442">
    <w:abstractNumId w:val="4"/>
  </w:num>
  <w:num w:numId="307" w16cid:durableId="1443645861">
    <w:abstractNumId w:val="6"/>
  </w:num>
  <w:num w:numId="308" w16cid:durableId="260771072">
    <w:abstractNumId w:val="5"/>
  </w:num>
  <w:num w:numId="309" w16cid:durableId="1080562109">
    <w:abstractNumId w:val="9"/>
  </w:num>
  <w:num w:numId="310" w16cid:durableId="1528911666">
    <w:abstractNumId w:val="7"/>
  </w:num>
  <w:num w:numId="311" w16cid:durableId="10307427">
    <w:abstractNumId w:val="9"/>
  </w:num>
  <w:num w:numId="312" w16cid:durableId="75056495">
    <w:abstractNumId w:val="7"/>
  </w:num>
  <w:num w:numId="313" w16cid:durableId="1042287488">
    <w:abstractNumId w:val="6"/>
  </w:num>
  <w:num w:numId="314" w16cid:durableId="942565710">
    <w:abstractNumId w:val="5"/>
  </w:num>
  <w:num w:numId="315" w16cid:durableId="1145853170">
    <w:abstractNumId w:val="4"/>
  </w:num>
  <w:num w:numId="316" w16cid:durableId="877157483">
    <w:abstractNumId w:val="8"/>
  </w:num>
  <w:num w:numId="317" w16cid:durableId="608590827">
    <w:abstractNumId w:val="3"/>
  </w:num>
  <w:num w:numId="318" w16cid:durableId="1207136787">
    <w:abstractNumId w:val="2"/>
  </w:num>
  <w:num w:numId="319" w16cid:durableId="2031490852">
    <w:abstractNumId w:val="1"/>
  </w:num>
  <w:num w:numId="320" w16cid:durableId="1826430556">
    <w:abstractNumId w:val="0"/>
  </w:num>
  <w:num w:numId="321" w16cid:durableId="889419277">
    <w:abstractNumId w:val="8"/>
  </w:num>
  <w:num w:numId="322" w16cid:durableId="1787390481">
    <w:abstractNumId w:val="3"/>
  </w:num>
  <w:num w:numId="323" w16cid:durableId="1901749901">
    <w:abstractNumId w:val="2"/>
  </w:num>
  <w:num w:numId="324" w16cid:durableId="808011241">
    <w:abstractNumId w:val="1"/>
  </w:num>
  <w:num w:numId="325" w16cid:durableId="2018575860">
    <w:abstractNumId w:val="0"/>
  </w:num>
  <w:num w:numId="326" w16cid:durableId="1479688058">
    <w:abstractNumId w:val="4"/>
  </w:num>
  <w:num w:numId="327" w16cid:durableId="1953390939">
    <w:abstractNumId w:val="6"/>
  </w:num>
  <w:num w:numId="328" w16cid:durableId="1479878186">
    <w:abstractNumId w:val="5"/>
  </w:num>
  <w:num w:numId="329" w16cid:durableId="1185704124">
    <w:abstractNumId w:val="9"/>
  </w:num>
  <w:num w:numId="330" w16cid:durableId="1499619197">
    <w:abstractNumId w:val="7"/>
  </w:num>
  <w:num w:numId="331" w16cid:durableId="2000956536">
    <w:abstractNumId w:val="9"/>
  </w:num>
  <w:num w:numId="332" w16cid:durableId="795220223">
    <w:abstractNumId w:val="7"/>
  </w:num>
  <w:num w:numId="333" w16cid:durableId="1232470148">
    <w:abstractNumId w:val="6"/>
  </w:num>
  <w:num w:numId="334" w16cid:durableId="527916109">
    <w:abstractNumId w:val="5"/>
  </w:num>
  <w:num w:numId="335" w16cid:durableId="494302479">
    <w:abstractNumId w:val="4"/>
  </w:num>
  <w:num w:numId="336" w16cid:durableId="1966496867">
    <w:abstractNumId w:val="8"/>
  </w:num>
  <w:num w:numId="337" w16cid:durableId="1001666499">
    <w:abstractNumId w:val="3"/>
  </w:num>
  <w:num w:numId="338" w16cid:durableId="1865753678">
    <w:abstractNumId w:val="2"/>
  </w:num>
  <w:num w:numId="339" w16cid:durableId="293296133">
    <w:abstractNumId w:val="1"/>
  </w:num>
  <w:num w:numId="340" w16cid:durableId="1483351142">
    <w:abstractNumId w:val="0"/>
  </w:num>
  <w:num w:numId="341" w16cid:durableId="1298727174">
    <w:abstractNumId w:val="4"/>
  </w:num>
  <w:num w:numId="342" w16cid:durableId="456798622">
    <w:abstractNumId w:val="8"/>
  </w:num>
  <w:num w:numId="343" w16cid:durableId="2131318859">
    <w:abstractNumId w:val="3"/>
  </w:num>
  <w:num w:numId="344" w16cid:durableId="2137871390">
    <w:abstractNumId w:val="2"/>
  </w:num>
  <w:num w:numId="345" w16cid:durableId="666251928">
    <w:abstractNumId w:val="1"/>
  </w:num>
  <w:num w:numId="346" w16cid:durableId="1557473953">
    <w:abstractNumId w:val="0"/>
  </w:num>
  <w:num w:numId="347" w16cid:durableId="999507739">
    <w:abstractNumId w:val="5"/>
  </w:num>
  <w:num w:numId="348" w16cid:durableId="319893150">
    <w:abstractNumId w:val="7"/>
  </w:num>
  <w:num w:numId="349" w16cid:durableId="1172447899">
    <w:abstractNumId w:val="6"/>
  </w:num>
  <w:num w:numId="350" w16cid:durableId="1266036722">
    <w:abstractNumId w:val="9"/>
  </w:num>
  <w:num w:numId="351" w16cid:durableId="877282932">
    <w:abstractNumId w:val="9"/>
  </w:num>
  <w:num w:numId="352" w16cid:durableId="1115173727">
    <w:abstractNumId w:val="7"/>
  </w:num>
  <w:num w:numId="353" w16cid:durableId="936206820">
    <w:abstractNumId w:val="6"/>
  </w:num>
  <w:num w:numId="354" w16cid:durableId="1109005917">
    <w:abstractNumId w:val="5"/>
  </w:num>
  <w:num w:numId="355" w16cid:durableId="1330867854">
    <w:abstractNumId w:val="4"/>
  </w:num>
  <w:num w:numId="356" w16cid:durableId="210464359">
    <w:abstractNumId w:val="8"/>
  </w:num>
  <w:num w:numId="357" w16cid:durableId="334306333">
    <w:abstractNumId w:val="3"/>
  </w:num>
  <w:num w:numId="358" w16cid:durableId="362294297">
    <w:abstractNumId w:val="2"/>
  </w:num>
  <w:num w:numId="359" w16cid:durableId="808018237">
    <w:abstractNumId w:val="1"/>
  </w:num>
  <w:num w:numId="360" w16cid:durableId="1131172954">
    <w:abstractNumId w:val="0"/>
  </w:num>
  <w:num w:numId="361" w16cid:durableId="1314286614">
    <w:abstractNumId w:val="4"/>
  </w:num>
  <w:num w:numId="362" w16cid:durableId="865489310">
    <w:abstractNumId w:val="8"/>
  </w:num>
  <w:num w:numId="363" w16cid:durableId="943995975">
    <w:abstractNumId w:val="3"/>
  </w:num>
  <w:num w:numId="364" w16cid:durableId="1287153460">
    <w:abstractNumId w:val="2"/>
  </w:num>
  <w:num w:numId="365" w16cid:durableId="1259680722">
    <w:abstractNumId w:val="1"/>
  </w:num>
  <w:num w:numId="366" w16cid:durableId="1151285219">
    <w:abstractNumId w:val="0"/>
  </w:num>
  <w:num w:numId="367" w16cid:durableId="1372150627">
    <w:abstractNumId w:val="6"/>
  </w:num>
  <w:num w:numId="368" w16cid:durableId="69932091">
    <w:abstractNumId w:val="5"/>
  </w:num>
  <w:num w:numId="369" w16cid:durableId="1660690506">
    <w:abstractNumId w:val="9"/>
  </w:num>
  <w:num w:numId="370" w16cid:durableId="527068617">
    <w:abstractNumId w:val="7"/>
  </w:num>
  <w:num w:numId="371" w16cid:durableId="1625191118">
    <w:abstractNumId w:val="9"/>
  </w:num>
  <w:num w:numId="372" w16cid:durableId="2029482941">
    <w:abstractNumId w:val="7"/>
  </w:num>
  <w:num w:numId="373" w16cid:durableId="1968462947">
    <w:abstractNumId w:val="6"/>
  </w:num>
  <w:num w:numId="374" w16cid:durableId="1154419001">
    <w:abstractNumId w:val="5"/>
  </w:num>
  <w:num w:numId="375" w16cid:durableId="1359576733">
    <w:abstractNumId w:val="4"/>
  </w:num>
  <w:num w:numId="376" w16cid:durableId="766316998">
    <w:abstractNumId w:val="8"/>
  </w:num>
  <w:num w:numId="377" w16cid:durableId="2094089129">
    <w:abstractNumId w:val="3"/>
  </w:num>
  <w:num w:numId="378" w16cid:durableId="779296562">
    <w:abstractNumId w:val="2"/>
  </w:num>
  <w:num w:numId="379" w16cid:durableId="274557501">
    <w:abstractNumId w:val="1"/>
  </w:num>
  <w:num w:numId="380" w16cid:durableId="788819131">
    <w:abstractNumId w:val="0"/>
  </w:num>
  <w:num w:numId="381" w16cid:durableId="1951624479">
    <w:abstractNumId w:val="8"/>
  </w:num>
  <w:num w:numId="382" w16cid:durableId="803743215">
    <w:abstractNumId w:val="3"/>
  </w:num>
  <w:num w:numId="383" w16cid:durableId="1279487663">
    <w:abstractNumId w:val="2"/>
  </w:num>
  <w:num w:numId="384" w16cid:durableId="1975404174">
    <w:abstractNumId w:val="1"/>
  </w:num>
  <w:num w:numId="385" w16cid:durableId="145367139">
    <w:abstractNumId w:val="0"/>
  </w:num>
  <w:num w:numId="386" w16cid:durableId="1024866387">
    <w:abstractNumId w:val="4"/>
  </w:num>
  <w:num w:numId="387" w16cid:durableId="1681354723">
    <w:abstractNumId w:val="6"/>
  </w:num>
  <w:num w:numId="388" w16cid:durableId="1754354376">
    <w:abstractNumId w:val="5"/>
  </w:num>
  <w:num w:numId="389" w16cid:durableId="1882667304">
    <w:abstractNumId w:val="9"/>
  </w:num>
  <w:num w:numId="390" w16cid:durableId="84424074">
    <w:abstractNumId w:val="7"/>
  </w:num>
  <w:num w:numId="391" w16cid:durableId="304818486">
    <w:abstractNumId w:val="9"/>
  </w:num>
  <w:num w:numId="392" w16cid:durableId="852500064">
    <w:abstractNumId w:val="7"/>
  </w:num>
  <w:num w:numId="393" w16cid:durableId="147064755">
    <w:abstractNumId w:val="6"/>
  </w:num>
  <w:num w:numId="394" w16cid:durableId="1254704619">
    <w:abstractNumId w:val="5"/>
  </w:num>
  <w:num w:numId="395" w16cid:durableId="284850250">
    <w:abstractNumId w:val="4"/>
  </w:num>
  <w:num w:numId="396" w16cid:durableId="2063552369">
    <w:abstractNumId w:val="8"/>
  </w:num>
  <w:num w:numId="397" w16cid:durableId="1532960724">
    <w:abstractNumId w:val="3"/>
  </w:num>
  <w:num w:numId="398" w16cid:durableId="460804583">
    <w:abstractNumId w:val="2"/>
  </w:num>
  <w:num w:numId="399" w16cid:durableId="1356466860">
    <w:abstractNumId w:val="1"/>
  </w:num>
  <w:num w:numId="400" w16cid:durableId="1864901833">
    <w:abstractNumId w:val="0"/>
  </w:num>
  <w:num w:numId="401" w16cid:durableId="1428311370">
    <w:abstractNumId w:val="8"/>
  </w:num>
  <w:num w:numId="402" w16cid:durableId="226842482">
    <w:abstractNumId w:val="3"/>
  </w:num>
  <w:num w:numId="403" w16cid:durableId="628516603">
    <w:abstractNumId w:val="2"/>
  </w:num>
  <w:num w:numId="404" w16cid:durableId="1264605589">
    <w:abstractNumId w:val="1"/>
  </w:num>
  <w:num w:numId="405" w16cid:durableId="1041052571">
    <w:abstractNumId w:val="0"/>
  </w:num>
  <w:num w:numId="406" w16cid:durableId="210579475">
    <w:abstractNumId w:val="5"/>
  </w:num>
  <w:num w:numId="407" w16cid:durableId="1938710410">
    <w:abstractNumId w:val="4"/>
  </w:num>
  <w:num w:numId="408" w16cid:durableId="955718484">
    <w:abstractNumId w:val="7"/>
  </w:num>
  <w:num w:numId="409" w16cid:durableId="1726415978">
    <w:abstractNumId w:val="6"/>
  </w:num>
  <w:num w:numId="410" w16cid:durableId="295767542">
    <w:abstractNumId w:val="9"/>
  </w:num>
  <w:num w:numId="411" w16cid:durableId="25328123">
    <w:abstractNumId w:val="9"/>
  </w:num>
  <w:num w:numId="412" w16cid:durableId="1414663870">
    <w:abstractNumId w:val="7"/>
  </w:num>
  <w:num w:numId="413" w16cid:durableId="855075439">
    <w:abstractNumId w:val="6"/>
  </w:num>
  <w:num w:numId="414" w16cid:durableId="1945920385">
    <w:abstractNumId w:val="5"/>
  </w:num>
  <w:num w:numId="415" w16cid:durableId="202183454">
    <w:abstractNumId w:val="4"/>
  </w:num>
  <w:num w:numId="416" w16cid:durableId="324169213">
    <w:abstractNumId w:val="8"/>
  </w:num>
  <w:num w:numId="417" w16cid:durableId="1623920527">
    <w:abstractNumId w:val="3"/>
  </w:num>
  <w:num w:numId="418" w16cid:durableId="2014528125">
    <w:abstractNumId w:val="2"/>
  </w:num>
  <w:num w:numId="419" w16cid:durableId="308412468">
    <w:abstractNumId w:val="1"/>
  </w:num>
  <w:num w:numId="420" w16cid:durableId="1539276264">
    <w:abstractNumId w:val="0"/>
  </w:num>
  <w:num w:numId="421" w16cid:durableId="537550262">
    <w:abstractNumId w:val="8"/>
  </w:num>
  <w:num w:numId="422" w16cid:durableId="1968075201">
    <w:abstractNumId w:val="3"/>
  </w:num>
  <w:num w:numId="423" w16cid:durableId="2045405765">
    <w:abstractNumId w:val="2"/>
  </w:num>
  <w:num w:numId="424" w16cid:durableId="419642617">
    <w:abstractNumId w:val="1"/>
  </w:num>
  <w:num w:numId="425" w16cid:durableId="1500075771">
    <w:abstractNumId w:val="0"/>
  </w:num>
  <w:num w:numId="426" w16cid:durableId="1332216799">
    <w:abstractNumId w:val="4"/>
  </w:num>
  <w:num w:numId="427" w16cid:durableId="1281063943">
    <w:abstractNumId w:val="6"/>
  </w:num>
  <w:num w:numId="428" w16cid:durableId="715590720">
    <w:abstractNumId w:val="5"/>
  </w:num>
  <w:num w:numId="429" w16cid:durableId="2096710049">
    <w:abstractNumId w:val="9"/>
  </w:num>
  <w:num w:numId="430" w16cid:durableId="1834493687">
    <w:abstractNumId w:val="7"/>
  </w:num>
  <w:num w:numId="431" w16cid:durableId="1943679897">
    <w:abstractNumId w:val="9"/>
  </w:num>
  <w:num w:numId="432" w16cid:durableId="997686482">
    <w:abstractNumId w:val="7"/>
  </w:num>
  <w:num w:numId="433" w16cid:durableId="1242445180">
    <w:abstractNumId w:val="6"/>
  </w:num>
  <w:num w:numId="434" w16cid:durableId="2079477074">
    <w:abstractNumId w:val="5"/>
  </w:num>
  <w:num w:numId="435" w16cid:durableId="538934754">
    <w:abstractNumId w:val="4"/>
  </w:num>
  <w:num w:numId="436" w16cid:durableId="36854811">
    <w:abstractNumId w:val="8"/>
  </w:num>
  <w:num w:numId="437" w16cid:durableId="1635872782">
    <w:abstractNumId w:val="3"/>
  </w:num>
  <w:num w:numId="438" w16cid:durableId="1853959173">
    <w:abstractNumId w:val="2"/>
  </w:num>
  <w:num w:numId="439" w16cid:durableId="1686009177">
    <w:abstractNumId w:val="1"/>
  </w:num>
  <w:num w:numId="440" w16cid:durableId="1837457246">
    <w:abstractNumId w:val="0"/>
  </w:num>
  <w:num w:numId="441" w16cid:durableId="437919180">
    <w:abstractNumId w:val="8"/>
  </w:num>
  <w:num w:numId="442" w16cid:durableId="1315337517">
    <w:abstractNumId w:val="3"/>
  </w:num>
  <w:num w:numId="443" w16cid:durableId="1308515799">
    <w:abstractNumId w:val="2"/>
  </w:num>
  <w:num w:numId="444" w16cid:durableId="1932657504">
    <w:abstractNumId w:val="1"/>
  </w:num>
  <w:num w:numId="445" w16cid:durableId="1148981926">
    <w:abstractNumId w:val="0"/>
  </w:num>
  <w:num w:numId="446" w16cid:durableId="2140103898">
    <w:abstractNumId w:val="4"/>
  </w:num>
  <w:num w:numId="447" w16cid:durableId="1923759969">
    <w:abstractNumId w:val="6"/>
  </w:num>
  <w:num w:numId="448" w16cid:durableId="40985542">
    <w:abstractNumId w:val="5"/>
  </w:num>
  <w:num w:numId="449" w16cid:durableId="1193960699">
    <w:abstractNumId w:val="9"/>
  </w:num>
  <w:num w:numId="450" w16cid:durableId="980772180">
    <w:abstractNumId w:val="7"/>
  </w:num>
  <w:num w:numId="451" w16cid:durableId="888103471">
    <w:abstractNumId w:val="9"/>
  </w:num>
  <w:num w:numId="452" w16cid:durableId="92019055">
    <w:abstractNumId w:val="7"/>
  </w:num>
  <w:num w:numId="453" w16cid:durableId="2086294964">
    <w:abstractNumId w:val="6"/>
  </w:num>
  <w:num w:numId="454" w16cid:durableId="175077866">
    <w:abstractNumId w:val="5"/>
  </w:num>
  <w:num w:numId="455" w16cid:durableId="1335766008">
    <w:abstractNumId w:val="4"/>
  </w:num>
  <w:num w:numId="456" w16cid:durableId="150143616">
    <w:abstractNumId w:val="8"/>
  </w:num>
  <w:num w:numId="457" w16cid:durableId="38555350">
    <w:abstractNumId w:val="3"/>
  </w:num>
  <w:num w:numId="458" w16cid:durableId="1588270993">
    <w:abstractNumId w:val="2"/>
  </w:num>
  <w:num w:numId="459" w16cid:durableId="1523786058">
    <w:abstractNumId w:val="1"/>
  </w:num>
  <w:num w:numId="460" w16cid:durableId="991177507">
    <w:abstractNumId w:val="0"/>
  </w:num>
  <w:num w:numId="461" w16cid:durableId="1405569038">
    <w:abstractNumId w:val="8"/>
  </w:num>
  <w:num w:numId="462" w16cid:durableId="1671178560">
    <w:abstractNumId w:val="3"/>
  </w:num>
  <w:num w:numId="463" w16cid:durableId="970134990">
    <w:abstractNumId w:val="2"/>
  </w:num>
  <w:num w:numId="464" w16cid:durableId="1069579221">
    <w:abstractNumId w:val="1"/>
  </w:num>
  <w:num w:numId="465" w16cid:durableId="1203053289">
    <w:abstractNumId w:val="0"/>
  </w:num>
  <w:num w:numId="466" w16cid:durableId="1132359827">
    <w:abstractNumId w:val="5"/>
  </w:num>
  <w:num w:numId="467" w16cid:durableId="2032992629">
    <w:abstractNumId w:val="4"/>
  </w:num>
  <w:num w:numId="468" w16cid:durableId="1463571517">
    <w:abstractNumId w:val="7"/>
  </w:num>
  <w:num w:numId="469" w16cid:durableId="1151562481">
    <w:abstractNumId w:val="6"/>
  </w:num>
  <w:num w:numId="470" w16cid:durableId="1267493880">
    <w:abstractNumId w:val="9"/>
  </w:num>
  <w:num w:numId="471" w16cid:durableId="1532377081">
    <w:abstractNumId w:val="9"/>
  </w:num>
  <w:num w:numId="472" w16cid:durableId="348337942">
    <w:abstractNumId w:val="7"/>
  </w:num>
  <w:num w:numId="473" w16cid:durableId="1067923600">
    <w:abstractNumId w:val="6"/>
  </w:num>
  <w:num w:numId="474" w16cid:durableId="1032413393">
    <w:abstractNumId w:val="5"/>
  </w:num>
  <w:num w:numId="475" w16cid:durableId="1147631669">
    <w:abstractNumId w:val="4"/>
  </w:num>
  <w:num w:numId="476" w16cid:durableId="1005325082">
    <w:abstractNumId w:val="8"/>
  </w:num>
  <w:num w:numId="477" w16cid:durableId="686097717">
    <w:abstractNumId w:val="3"/>
  </w:num>
  <w:num w:numId="478" w16cid:durableId="1848985157">
    <w:abstractNumId w:val="2"/>
  </w:num>
  <w:num w:numId="479" w16cid:durableId="1327628711">
    <w:abstractNumId w:val="1"/>
  </w:num>
  <w:num w:numId="480" w16cid:durableId="803305990">
    <w:abstractNumId w:val="0"/>
  </w:num>
  <w:num w:numId="481" w16cid:durableId="509103674">
    <w:abstractNumId w:val="8"/>
  </w:num>
  <w:num w:numId="482" w16cid:durableId="1496457494">
    <w:abstractNumId w:val="3"/>
  </w:num>
  <w:num w:numId="483" w16cid:durableId="200555545">
    <w:abstractNumId w:val="2"/>
  </w:num>
  <w:num w:numId="484" w16cid:durableId="948270520">
    <w:abstractNumId w:val="1"/>
  </w:num>
  <w:num w:numId="485" w16cid:durableId="1354921371">
    <w:abstractNumId w:val="0"/>
  </w:num>
  <w:num w:numId="486" w16cid:durableId="231231773">
    <w:abstractNumId w:val="4"/>
  </w:num>
  <w:num w:numId="487" w16cid:durableId="318510080">
    <w:abstractNumId w:val="6"/>
  </w:num>
  <w:num w:numId="488" w16cid:durableId="1139419325">
    <w:abstractNumId w:val="5"/>
  </w:num>
  <w:num w:numId="489" w16cid:durableId="823854057">
    <w:abstractNumId w:val="9"/>
  </w:num>
  <w:num w:numId="490" w16cid:durableId="1393383581">
    <w:abstractNumId w:val="7"/>
  </w:num>
  <w:num w:numId="491" w16cid:durableId="872034000">
    <w:abstractNumId w:val="9"/>
  </w:num>
  <w:num w:numId="492" w16cid:durableId="1896426382">
    <w:abstractNumId w:val="7"/>
  </w:num>
  <w:num w:numId="493" w16cid:durableId="376588959">
    <w:abstractNumId w:val="6"/>
  </w:num>
  <w:num w:numId="494" w16cid:durableId="1666393693">
    <w:abstractNumId w:val="5"/>
  </w:num>
  <w:num w:numId="495" w16cid:durableId="2029485624">
    <w:abstractNumId w:val="4"/>
  </w:num>
  <w:num w:numId="496" w16cid:durableId="1951935728">
    <w:abstractNumId w:val="8"/>
  </w:num>
  <w:num w:numId="497" w16cid:durableId="414018382">
    <w:abstractNumId w:val="3"/>
  </w:num>
  <w:num w:numId="498" w16cid:durableId="1352803521">
    <w:abstractNumId w:val="2"/>
  </w:num>
  <w:num w:numId="499" w16cid:durableId="523203327">
    <w:abstractNumId w:val="1"/>
  </w:num>
  <w:num w:numId="500" w16cid:durableId="2027512806">
    <w:abstractNumId w:val="0"/>
  </w:num>
  <w:num w:numId="501" w16cid:durableId="981303262">
    <w:abstractNumId w:val="22"/>
  </w:num>
  <w:num w:numId="502" w16cid:durableId="18165571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3" w16cid:durableId="7776813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4" w16cid:durableId="680087728">
    <w:abstractNumId w:val="12"/>
  </w:num>
  <w:num w:numId="505" w16cid:durableId="1511485991">
    <w:abstractNumId w:val="16"/>
  </w:num>
  <w:num w:numId="506" w16cid:durableId="4855882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7" w16cid:durableId="1726021843">
    <w:abstractNumId w:val="15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ngo Senft">
    <w15:presenceInfo w15:providerId="AD" w15:userId="S::senft@itrust.lu::019a3f9f-c51c-4cce-9a05-2e593f1c8c34"/>
  </w15:person>
  <w15:person w15:author="Anna Chezganova">
    <w15:presenceInfo w15:providerId="AD" w15:userId="S::chezganova@itrust.lu::3cede6e4-9b99-4e1d-a535-959b9e6d6d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0"/>
    <w:rsid w:val="00000032"/>
    <w:rsid w:val="00002162"/>
    <w:rsid w:val="0002418C"/>
    <w:rsid w:val="000242EC"/>
    <w:rsid w:val="00025EB9"/>
    <w:rsid w:val="00035359"/>
    <w:rsid w:val="00036211"/>
    <w:rsid w:val="00040DB7"/>
    <w:rsid w:val="00045EA1"/>
    <w:rsid w:val="000533AB"/>
    <w:rsid w:val="0006678B"/>
    <w:rsid w:val="00076053"/>
    <w:rsid w:val="000A04D1"/>
    <w:rsid w:val="000D4975"/>
    <w:rsid w:val="000E09A3"/>
    <w:rsid w:val="000E18E8"/>
    <w:rsid w:val="000E6170"/>
    <w:rsid w:val="000F29DD"/>
    <w:rsid w:val="001056F7"/>
    <w:rsid w:val="00106DBC"/>
    <w:rsid w:val="0011076C"/>
    <w:rsid w:val="001178DD"/>
    <w:rsid w:val="00124C3E"/>
    <w:rsid w:val="00124F8C"/>
    <w:rsid w:val="001269A6"/>
    <w:rsid w:val="00127FD8"/>
    <w:rsid w:val="00140192"/>
    <w:rsid w:val="0014138F"/>
    <w:rsid w:val="00141810"/>
    <w:rsid w:val="00142619"/>
    <w:rsid w:val="001450C9"/>
    <w:rsid w:val="001573C1"/>
    <w:rsid w:val="00157A60"/>
    <w:rsid w:val="00161E6D"/>
    <w:rsid w:val="001663DB"/>
    <w:rsid w:val="00167037"/>
    <w:rsid w:val="00172ED5"/>
    <w:rsid w:val="00173210"/>
    <w:rsid w:val="00191DAB"/>
    <w:rsid w:val="00192FF0"/>
    <w:rsid w:val="001964E2"/>
    <w:rsid w:val="00196B70"/>
    <w:rsid w:val="001A61A7"/>
    <w:rsid w:val="001C0997"/>
    <w:rsid w:val="001C0B25"/>
    <w:rsid w:val="001C38C8"/>
    <w:rsid w:val="001C4AF0"/>
    <w:rsid w:val="001C650B"/>
    <w:rsid w:val="001C655D"/>
    <w:rsid w:val="001D38DF"/>
    <w:rsid w:val="001E027B"/>
    <w:rsid w:val="001E1EDE"/>
    <w:rsid w:val="001E5769"/>
    <w:rsid w:val="001F2232"/>
    <w:rsid w:val="001F3B93"/>
    <w:rsid w:val="001F4D11"/>
    <w:rsid w:val="00215E2E"/>
    <w:rsid w:val="00222506"/>
    <w:rsid w:val="00233454"/>
    <w:rsid w:val="002340CB"/>
    <w:rsid w:val="00242957"/>
    <w:rsid w:val="00246B12"/>
    <w:rsid w:val="0024756E"/>
    <w:rsid w:val="00262D33"/>
    <w:rsid w:val="00264800"/>
    <w:rsid w:val="00280A4E"/>
    <w:rsid w:val="00290547"/>
    <w:rsid w:val="002A42C9"/>
    <w:rsid w:val="002B3467"/>
    <w:rsid w:val="002C5829"/>
    <w:rsid w:val="002E5966"/>
    <w:rsid w:val="002E6880"/>
    <w:rsid w:val="002F1DBA"/>
    <w:rsid w:val="002F3C6A"/>
    <w:rsid w:val="002F7DD6"/>
    <w:rsid w:val="00300F10"/>
    <w:rsid w:val="0031125F"/>
    <w:rsid w:val="0031696D"/>
    <w:rsid w:val="00334D91"/>
    <w:rsid w:val="003362AB"/>
    <w:rsid w:val="003449C9"/>
    <w:rsid w:val="00346FD5"/>
    <w:rsid w:val="00350044"/>
    <w:rsid w:val="00351766"/>
    <w:rsid w:val="0035552C"/>
    <w:rsid w:val="003615CF"/>
    <w:rsid w:val="003669FB"/>
    <w:rsid w:val="003708ED"/>
    <w:rsid w:val="0037256C"/>
    <w:rsid w:val="00373638"/>
    <w:rsid w:val="00374AAA"/>
    <w:rsid w:val="00376E84"/>
    <w:rsid w:val="0038166C"/>
    <w:rsid w:val="003819AF"/>
    <w:rsid w:val="0039208C"/>
    <w:rsid w:val="003A5B50"/>
    <w:rsid w:val="003B0727"/>
    <w:rsid w:val="003B40F8"/>
    <w:rsid w:val="003C61B4"/>
    <w:rsid w:val="003D136B"/>
    <w:rsid w:val="003D5A18"/>
    <w:rsid w:val="003E0950"/>
    <w:rsid w:val="003E1B54"/>
    <w:rsid w:val="003F31A0"/>
    <w:rsid w:val="00400DC1"/>
    <w:rsid w:val="00402460"/>
    <w:rsid w:val="0040681F"/>
    <w:rsid w:val="00406B94"/>
    <w:rsid w:val="00406D16"/>
    <w:rsid w:val="004109E8"/>
    <w:rsid w:val="00411244"/>
    <w:rsid w:val="00432D0A"/>
    <w:rsid w:val="00435DF9"/>
    <w:rsid w:val="0046371A"/>
    <w:rsid w:val="00465508"/>
    <w:rsid w:val="004669D7"/>
    <w:rsid w:val="00475E85"/>
    <w:rsid w:val="0048694E"/>
    <w:rsid w:val="0048762D"/>
    <w:rsid w:val="00490742"/>
    <w:rsid w:val="00491BCE"/>
    <w:rsid w:val="004966F0"/>
    <w:rsid w:val="004B5243"/>
    <w:rsid w:val="004B7875"/>
    <w:rsid w:val="004C0158"/>
    <w:rsid w:val="004C0C52"/>
    <w:rsid w:val="004C5008"/>
    <w:rsid w:val="004C5A05"/>
    <w:rsid w:val="004D23E0"/>
    <w:rsid w:val="004D26D4"/>
    <w:rsid w:val="004D2D9D"/>
    <w:rsid w:val="004D375B"/>
    <w:rsid w:val="004D7B06"/>
    <w:rsid w:val="004E18FC"/>
    <w:rsid w:val="004E58DD"/>
    <w:rsid w:val="004E7413"/>
    <w:rsid w:val="004F204D"/>
    <w:rsid w:val="004F22DE"/>
    <w:rsid w:val="004F7F2F"/>
    <w:rsid w:val="00504FC5"/>
    <w:rsid w:val="00520F46"/>
    <w:rsid w:val="00525C5D"/>
    <w:rsid w:val="005327E3"/>
    <w:rsid w:val="00542469"/>
    <w:rsid w:val="00553017"/>
    <w:rsid w:val="00554161"/>
    <w:rsid w:val="00556694"/>
    <w:rsid w:val="00567212"/>
    <w:rsid w:val="0057020E"/>
    <w:rsid w:val="0057194A"/>
    <w:rsid w:val="005765F6"/>
    <w:rsid w:val="00583509"/>
    <w:rsid w:val="00591B6F"/>
    <w:rsid w:val="00593226"/>
    <w:rsid w:val="00594B5A"/>
    <w:rsid w:val="00596408"/>
    <w:rsid w:val="005A6885"/>
    <w:rsid w:val="005B115C"/>
    <w:rsid w:val="005B54B7"/>
    <w:rsid w:val="005C4297"/>
    <w:rsid w:val="005C46E1"/>
    <w:rsid w:val="005C5C3C"/>
    <w:rsid w:val="005D7527"/>
    <w:rsid w:val="005F6D3D"/>
    <w:rsid w:val="00601320"/>
    <w:rsid w:val="00615954"/>
    <w:rsid w:val="0062349B"/>
    <w:rsid w:val="00627786"/>
    <w:rsid w:val="00634D0C"/>
    <w:rsid w:val="00636266"/>
    <w:rsid w:val="0064317B"/>
    <w:rsid w:val="006529F1"/>
    <w:rsid w:val="0065779C"/>
    <w:rsid w:val="00660431"/>
    <w:rsid w:val="00682DA9"/>
    <w:rsid w:val="0068409E"/>
    <w:rsid w:val="00685992"/>
    <w:rsid w:val="006904FB"/>
    <w:rsid w:val="006911D9"/>
    <w:rsid w:val="0069252A"/>
    <w:rsid w:val="006A2081"/>
    <w:rsid w:val="006A24D9"/>
    <w:rsid w:val="006A45D1"/>
    <w:rsid w:val="006A4A56"/>
    <w:rsid w:val="006C1012"/>
    <w:rsid w:val="006C5D83"/>
    <w:rsid w:val="006C6BF7"/>
    <w:rsid w:val="006D5F2E"/>
    <w:rsid w:val="006F7567"/>
    <w:rsid w:val="006F75FD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66BE8"/>
    <w:rsid w:val="0077451C"/>
    <w:rsid w:val="007765DA"/>
    <w:rsid w:val="007808A2"/>
    <w:rsid w:val="00780E7F"/>
    <w:rsid w:val="0078240C"/>
    <w:rsid w:val="00792351"/>
    <w:rsid w:val="0079310D"/>
    <w:rsid w:val="007B1C8B"/>
    <w:rsid w:val="007B75FC"/>
    <w:rsid w:val="007C2D37"/>
    <w:rsid w:val="007D0C91"/>
    <w:rsid w:val="007D1D7A"/>
    <w:rsid w:val="007E134A"/>
    <w:rsid w:val="007E1E50"/>
    <w:rsid w:val="007E6617"/>
    <w:rsid w:val="007F42A2"/>
    <w:rsid w:val="007F4BDE"/>
    <w:rsid w:val="008059A4"/>
    <w:rsid w:val="00811136"/>
    <w:rsid w:val="0082051D"/>
    <w:rsid w:val="00822E47"/>
    <w:rsid w:val="00824393"/>
    <w:rsid w:val="0083585F"/>
    <w:rsid w:val="00840AA7"/>
    <w:rsid w:val="00840EAF"/>
    <w:rsid w:val="00845091"/>
    <w:rsid w:val="00845508"/>
    <w:rsid w:val="00850C7F"/>
    <w:rsid w:val="00851312"/>
    <w:rsid w:val="008541BD"/>
    <w:rsid w:val="0085622A"/>
    <w:rsid w:val="008612CF"/>
    <w:rsid w:val="00861C8D"/>
    <w:rsid w:val="00864264"/>
    <w:rsid w:val="0086633C"/>
    <w:rsid w:val="00876250"/>
    <w:rsid w:val="008879D6"/>
    <w:rsid w:val="00893224"/>
    <w:rsid w:val="008934C6"/>
    <w:rsid w:val="008A1963"/>
    <w:rsid w:val="008A6CED"/>
    <w:rsid w:val="008A7547"/>
    <w:rsid w:val="008B3896"/>
    <w:rsid w:val="008B3BDC"/>
    <w:rsid w:val="008B7B2C"/>
    <w:rsid w:val="008C2F46"/>
    <w:rsid w:val="008C6F39"/>
    <w:rsid w:val="008C7E22"/>
    <w:rsid w:val="008E0787"/>
    <w:rsid w:val="008E2E74"/>
    <w:rsid w:val="008F0709"/>
    <w:rsid w:val="008F3187"/>
    <w:rsid w:val="008F3314"/>
    <w:rsid w:val="008F59B2"/>
    <w:rsid w:val="008F7B73"/>
    <w:rsid w:val="0090033D"/>
    <w:rsid w:val="00902B2C"/>
    <w:rsid w:val="00915DB0"/>
    <w:rsid w:val="009240EA"/>
    <w:rsid w:val="009263AB"/>
    <w:rsid w:val="00926C0F"/>
    <w:rsid w:val="009311AB"/>
    <w:rsid w:val="00932C72"/>
    <w:rsid w:val="0093357F"/>
    <w:rsid w:val="0093721E"/>
    <w:rsid w:val="00946C39"/>
    <w:rsid w:val="009567AB"/>
    <w:rsid w:val="009677BE"/>
    <w:rsid w:val="0097132A"/>
    <w:rsid w:val="009744C0"/>
    <w:rsid w:val="00980473"/>
    <w:rsid w:val="00994577"/>
    <w:rsid w:val="009A5249"/>
    <w:rsid w:val="009B31B2"/>
    <w:rsid w:val="009B3314"/>
    <w:rsid w:val="009B3511"/>
    <w:rsid w:val="009C2186"/>
    <w:rsid w:val="009C23CD"/>
    <w:rsid w:val="009C3CDD"/>
    <w:rsid w:val="009D167D"/>
    <w:rsid w:val="009D6B22"/>
    <w:rsid w:val="009E2142"/>
    <w:rsid w:val="009F0CCF"/>
    <w:rsid w:val="00A05654"/>
    <w:rsid w:val="00A06132"/>
    <w:rsid w:val="00A13275"/>
    <w:rsid w:val="00A17302"/>
    <w:rsid w:val="00A3305B"/>
    <w:rsid w:val="00A35F77"/>
    <w:rsid w:val="00A57AF2"/>
    <w:rsid w:val="00A623A8"/>
    <w:rsid w:val="00A65F6E"/>
    <w:rsid w:val="00A71E6B"/>
    <w:rsid w:val="00A72A3D"/>
    <w:rsid w:val="00A732F6"/>
    <w:rsid w:val="00A73656"/>
    <w:rsid w:val="00A87316"/>
    <w:rsid w:val="00AB4F26"/>
    <w:rsid w:val="00AC19CE"/>
    <w:rsid w:val="00AC1C59"/>
    <w:rsid w:val="00AC30B5"/>
    <w:rsid w:val="00AC3D6A"/>
    <w:rsid w:val="00AC6F94"/>
    <w:rsid w:val="00AD2DFC"/>
    <w:rsid w:val="00AD3F4E"/>
    <w:rsid w:val="00AD416B"/>
    <w:rsid w:val="00AD5A06"/>
    <w:rsid w:val="00AE444C"/>
    <w:rsid w:val="00AE4712"/>
    <w:rsid w:val="00AE6D0D"/>
    <w:rsid w:val="00AF55EF"/>
    <w:rsid w:val="00AF5896"/>
    <w:rsid w:val="00B04A0A"/>
    <w:rsid w:val="00B06228"/>
    <w:rsid w:val="00B21FB9"/>
    <w:rsid w:val="00B25676"/>
    <w:rsid w:val="00B278A0"/>
    <w:rsid w:val="00B3418F"/>
    <w:rsid w:val="00B3484B"/>
    <w:rsid w:val="00B36043"/>
    <w:rsid w:val="00B54C40"/>
    <w:rsid w:val="00B658E7"/>
    <w:rsid w:val="00B7257F"/>
    <w:rsid w:val="00B73F7A"/>
    <w:rsid w:val="00B743E3"/>
    <w:rsid w:val="00B75E82"/>
    <w:rsid w:val="00B80BA0"/>
    <w:rsid w:val="00B959E1"/>
    <w:rsid w:val="00BA29D3"/>
    <w:rsid w:val="00BB322B"/>
    <w:rsid w:val="00BB3CE6"/>
    <w:rsid w:val="00BB5847"/>
    <w:rsid w:val="00BC2745"/>
    <w:rsid w:val="00BC7D19"/>
    <w:rsid w:val="00BD44B0"/>
    <w:rsid w:val="00BE2100"/>
    <w:rsid w:val="00BE387C"/>
    <w:rsid w:val="00BF2F81"/>
    <w:rsid w:val="00BF565F"/>
    <w:rsid w:val="00C001A9"/>
    <w:rsid w:val="00C00531"/>
    <w:rsid w:val="00C0162F"/>
    <w:rsid w:val="00C02335"/>
    <w:rsid w:val="00C15AF9"/>
    <w:rsid w:val="00C21336"/>
    <w:rsid w:val="00C21B0F"/>
    <w:rsid w:val="00C32664"/>
    <w:rsid w:val="00C4222E"/>
    <w:rsid w:val="00C53256"/>
    <w:rsid w:val="00C543B2"/>
    <w:rsid w:val="00C62722"/>
    <w:rsid w:val="00C702DC"/>
    <w:rsid w:val="00C723DF"/>
    <w:rsid w:val="00C76540"/>
    <w:rsid w:val="00C775E2"/>
    <w:rsid w:val="00C819EE"/>
    <w:rsid w:val="00C82FA1"/>
    <w:rsid w:val="00C92532"/>
    <w:rsid w:val="00C92579"/>
    <w:rsid w:val="00CB051A"/>
    <w:rsid w:val="00CB449F"/>
    <w:rsid w:val="00CC187E"/>
    <w:rsid w:val="00CC1A95"/>
    <w:rsid w:val="00CC4AD7"/>
    <w:rsid w:val="00CD1320"/>
    <w:rsid w:val="00CD3B3A"/>
    <w:rsid w:val="00CE0535"/>
    <w:rsid w:val="00CF083A"/>
    <w:rsid w:val="00CF3395"/>
    <w:rsid w:val="00D021D6"/>
    <w:rsid w:val="00D1025B"/>
    <w:rsid w:val="00D23172"/>
    <w:rsid w:val="00D241D2"/>
    <w:rsid w:val="00D31A2C"/>
    <w:rsid w:val="00D426BD"/>
    <w:rsid w:val="00D434DB"/>
    <w:rsid w:val="00D47EC7"/>
    <w:rsid w:val="00D51389"/>
    <w:rsid w:val="00D553AF"/>
    <w:rsid w:val="00D62D2C"/>
    <w:rsid w:val="00D73F72"/>
    <w:rsid w:val="00D8019C"/>
    <w:rsid w:val="00D824D0"/>
    <w:rsid w:val="00D84960"/>
    <w:rsid w:val="00D959A1"/>
    <w:rsid w:val="00D96CE2"/>
    <w:rsid w:val="00DA2F23"/>
    <w:rsid w:val="00DA7BA2"/>
    <w:rsid w:val="00DB142B"/>
    <w:rsid w:val="00DB40A4"/>
    <w:rsid w:val="00DB76EC"/>
    <w:rsid w:val="00DC11B6"/>
    <w:rsid w:val="00DE03BA"/>
    <w:rsid w:val="00DE0713"/>
    <w:rsid w:val="00DE19C2"/>
    <w:rsid w:val="00DE5B91"/>
    <w:rsid w:val="00DE7A2D"/>
    <w:rsid w:val="00DF0251"/>
    <w:rsid w:val="00DF18A4"/>
    <w:rsid w:val="00E01D8A"/>
    <w:rsid w:val="00E02560"/>
    <w:rsid w:val="00E0343B"/>
    <w:rsid w:val="00E039A0"/>
    <w:rsid w:val="00E153C5"/>
    <w:rsid w:val="00E15984"/>
    <w:rsid w:val="00E3077A"/>
    <w:rsid w:val="00E30DAF"/>
    <w:rsid w:val="00E3103A"/>
    <w:rsid w:val="00E311E0"/>
    <w:rsid w:val="00E36E5A"/>
    <w:rsid w:val="00E42DF5"/>
    <w:rsid w:val="00E45A26"/>
    <w:rsid w:val="00E45E58"/>
    <w:rsid w:val="00E500EE"/>
    <w:rsid w:val="00E55E40"/>
    <w:rsid w:val="00E606F2"/>
    <w:rsid w:val="00E628CA"/>
    <w:rsid w:val="00E630B1"/>
    <w:rsid w:val="00E74BC2"/>
    <w:rsid w:val="00E810E6"/>
    <w:rsid w:val="00E921E2"/>
    <w:rsid w:val="00E9626A"/>
    <w:rsid w:val="00E96455"/>
    <w:rsid w:val="00EA084A"/>
    <w:rsid w:val="00EA0D6E"/>
    <w:rsid w:val="00EA78BE"/>
    <w:rsid w:val="00EB184F"/>
    <w:rsid w:val="00EC5EB2"/>
    <w:rsid w:val="00EC799D"/>
    <w:rsid w:val="00ED3F2D"/>
    <w:rsid w:val="00EE05FE"/>
    <w:rsid w:val="00EE22A1"/>
    <w:rsid w:val="00EE3153"/>
    <w:rsid w:val="00EE35AE"/>
    <w:rsid w:val="00EE3703"/>
    <w:rsid w:val="00EF1789"/>
    <w:rsid w:val="00EF3556"/>
    <w:rsid w:val="00EF4A09"/>
    <w:rsid w:val="00EF7429"/>
    <w:rsid w:val="00EF7AB1"/>
    <w:rsid w:val="00F003D1"/>
    <w:rsid w:val="00F02FCD"/>
    <w:rsid w:val="00F079BB"/>
    <w:rsid w:val="00F11102"/>
    <w:rsid w:val="00F150C3"/>
    <w:rsid w:val="00F16FCC"/>
    <w:rsid w:val="00F17DB8"/>
    <w:rsid w:val="00F24D1A"/>
    <w:rsid w:val="00F26801"/>
    <w:rsid w:val="00F36782"/>
    <w:rsid w:val="00F41D23"/>
    <w:rsid w:val="00F42DE0"/>
    <w:rsid w:val="00F46AE9"/>
    <w:rsid w:val="00F53B9F"/>
    <w:rsid w:val="00F544C9"/>
    <w:rsid w:val="00F55FAC"/>
    <w:rsid w:val="00F5731E"/>
    <w:rsid w:val="00F603E8"/>
    <w:rsid w:val="00F61CBF"/>
    <w:rsid w:val="00F62DBF"/>
    <w:rsid w:val="00F635C6"/>
    <w:rsid w:val="00F649B7"/>
    <w:rsid w:val="00F70733"/>
    <w:rsid w:val="00F746A3"/>
    <w:rsid w:val="00F8004C"/>
    <w:rsid w:val="00F8265F"/>
    <w:rsid w:val="00F83E8B"/>
    <w:rsid w:val="00F873CC"/>
    <w:rsid w:val="00F914C8"/>
    <w:rsid w:val="00F92855"/>
    <w:rsid w:val="00F92C76"/>
    <w:rsid w:val="00F94354"/>
    <w:rsid w:val="00FA6565"/>
    <w:rsid w:val="00FA7838"/>
    <w:rsid w:val="00FD5167"/>
    <w:rsid w:val="00FE1BDF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99ED4"/>
  <w15:chartTrackingRefBased/>
  <w15:docId w15:val="{BE4CC443-DDCC-49A9-B307-B299830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293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F16FCC"/>
    <w:pPr>
      <w:keepNext/>
      <w:keepLines/>
      <w:pageBreakBefore/>
      <w:numPr>
        <w:numId w:val="10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F16FCC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F16FCC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F16FCC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F16FCC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F16FCC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F16FCC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F16FCC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F16FCC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F16FCC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F16FCC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F16FCC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BB5847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F16FCC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F16FCC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F16FCC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F16FCC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F16FCC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F16FCC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F16FCC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F16FCC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F16FCC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F16FCC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F16FCC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F16FCC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F16FCC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F16FCC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F16FCC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F16FCC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F16FCC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F16FCC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F16FCC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F16FCC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16FCC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16FCC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6FCC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F16FC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C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F16FCC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16FCC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F16FCC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F16FCC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F16FCC"/>
  </w:style>
  <w:style w:type="paragraph" w:customStyle="1" w:styleId="BulletL1">
    <w:name w:val="Bullet L1"/>
    <w:basedOn w:val="BodyOfText"/>
    <w:link w:val="BulletL1Char"/>
    <w:qFormat/>
    <w:rsid w:val="00845091"/>
    <w:pPr>
      <w:numPr>
        <w:numId w:val="19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845091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845091"/>
    <w:pPr>
      <w:numPr>
        <w:ilvl w:val="1"/>
      </w:numPr>
    </w:pPr>
  </w:style>
  <w:style w:type="paragraph" w:customStyle="1" w:styleId="BulletL3">
    <w:name w:val="Bullet L3"/>
    <w:basedOn w:val="BulletL1"/>
    <w:rsid w:val="00845091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F16FCC"/>
    <w:pPr>
      <w:numPr>
        <w:numId w:val="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F16FCC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F16FCC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F16FCC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F16FCC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D3B3A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F16FCC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16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CC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F16F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16F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6FCC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6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CC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F16F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F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FCC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16FCC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F16FCC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BB5847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F16FCC"/>
  </w:style>
  <w:style w:type="character" w:styleId="PlaceholderText">
    <w:name w:val="Placeholder Text"/>
    <w:basedOn w:val="DefaultParagraphFont"/>
    <w:uiPriority w:val="99"/>
    <w:semiHidden/>
    <w:rsid w:val="00F16FCC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DE19C2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F16FCC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BB5847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F16FCC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F16FCC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F16FCC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F16FCC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F16FCC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F16FCC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E19C2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F16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FCC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F16FCC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F16FCC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F16FCC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F16FCC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F16FCC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F16FCC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F16FCC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F16FCC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BB5847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F16FCC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F16FCC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F16FCC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F16FCC"/>
    <w:pPr>
      <w:numPr>
        <w:numId w:val="3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F1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6FCC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F16FCC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F16FCC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F16F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C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F16FCC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C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F16FCC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F16FCC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F16FCC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F16FCC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F16FC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F16FCC"/>
  </w:style>
  <w:style w:type="character" w:styleId="HTMLCode">
    <w:name w:val="HTML Code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16FC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16F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16FC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16FCC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F16FCC"/>
  </w:style>
  <w:style w:type="character" w:styleId="Mention">
    <w:name w:val="Mention"/>
    <w:basedOn w:val="DefaultParagraphFont"/>
    <w:uiPriority w:val="99"/>
    <w:unhideWhenUsed/>
    <w:rsid w:val="00F16FCC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F16FCC"/>
    <w:rPr>
      <w:u w:val="dotted"/>
    </w:rPr>
  </w:style>
  <w:style w:type="character" w:styleId="Strong">
    <w:name w:val="Strong"/>
    <w:basedOn w:val="DefaultParagraphFont"/>
    <w:uiPriority w:val="22"/>
    <w:rsid w:val="00F16FCC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F16FC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F16F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6FCC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F16F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16FCC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16F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16FCC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16FC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16FCC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16F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16FCC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16FC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16FCC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16F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16FCC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16F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16FCC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F16FC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F16FCC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16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FCC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16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16FCC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F16FCC"/>
  </w:style>
  <w:style w:type="character" w:customStyle="1" w:styleId="DateChar">
    <w:name w:val="Date Char"/>
    <w:basedOn w:val="DefaultParagraphFont"/>
    <w:link w:val="Date"/>
    <w:uiPriority w:val="99"/>
    <w:rsid w:val="00F16FCC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F16FC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16FCC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F16FC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16FCC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16F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16FCC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F16FC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16FCC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F16F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F16FCC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F16F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16FCC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16FC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16FCC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16FCC"/>
  </w:style>
  <w:style w:type="character" w:customStyle="1" w:styleId="SalutationChar">
    <w:name w:val="Salutation Char"/>
    <w:basedOn w:val="DefaultParagraphFont"/>
    <w:link w:val="Salutation"/>
    <w:uiPriority w:val="99"/>
    <w:rsid w:val="00F16FCC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F16FC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F16FCC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F16FCC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F16FCC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16FC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F16FC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F16FC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16FC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F16FC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16FC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F16FC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F16FC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F16FC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F16FC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F16FCC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F16FCC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F16FCC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F16F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F16FCC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F16FCC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F16FCC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F16FCC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F16FCC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F16FCC"/>
    <w:pPr>
      <w:numPr>
        <w:numId w:val="8"/>
      </w:numPr>
    </w:pPr>
  </w:style>
  <w:style w:type="paragraph" w:customStyle="1" w:styleId="TabEnumL2">
    <w:name w:val="TabEnumL2"/>
    <w:basedOn w:val="TabEnumL1"/>
    <w:link w:val="TabEnumL2Char"/>
    <w:rsid w:val="00F16FCC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F16FCC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F16FCC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F16FCC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F16FCC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F16FCC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F16FCC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F16FCC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F16FCC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F16FCC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F16FCC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F16FCC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F16FCC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F16FCC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F16FCC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F16FCC"/>
    <w:pPr>
      <w:numPr>
        <w:numId w:val="4"/>
      </w:numPr>
      <w:ind w:right="57"/>
    </w:pPr>
  </w:style>
  <w:style w:type="paragraph" w:customStyle="1" w:styleId="TabBulletL2">
    <w:name w:val="TabBulletL2"/>
    <w:basedOn w:val="TabBulletL1"/>
    <w:link w:val="TabBulletL2Char"/>
    <w:rsid w:val="00F16FCC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F16FCC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F16FCC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F16FCC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F16FCC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F16FCC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F16FCC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F16FCC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F16FCC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F16FCC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F16FCC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F16FCC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F16FCC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F16FCC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F16FCC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845091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F16FCC"/>
    <w:rPr>
      <w:color w:val="C00000"/>
    </w:rPr>
  </w:style>
  <w:style w:type="character" w:customStyle="1" w:styleId="MandatoryChar">
    <w:name w:val="Mandatory Char"/>
    <w:basedOn w:val="BodyOfTextChar"/>
    <w:link w:val="Mandatory"/>
    <w:rsid w:val="00F16FCC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F16FC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F16FCC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F16FCC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F16FCC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F16FCC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F16FCC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F16FCC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F16FCC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F16FCC"/>
    <w:rPr>
      <w:sz w:val="20"/>
    </w:rPr>
  </w:style>
  <w:style w:type="paragraph" w:customStyle="1" w:styleId="BulletL5">
    <w:name w:val="Bullet L5"/>
    <w:basedOn w:val="BulletL1"/>
    <w:rsid w:val="00845091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845091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845091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845091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845091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F16FCC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F16FCC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F16FCC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350044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50044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350044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50044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350044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F16F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F16FCC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F16FCC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F16FCC"/>
    <w:pPr>
      <w:numPr>
        <w:numId w:val="5"/>
      </w:numPr>
    </w:pPr>
  </w:style>
  <w:style w:type="numbering" w:styleId="1ai">
    <w:name w:val="Outline List 1"/>
    <w:basedOn w:val="NoList"/>
    <w:uiPriority w:val="99"/>
    <w:semiHidden/>
    <w:unhideWhenUsed/>
    <w:rsid w:val="00F16FCC"/>
    <w:pPr>
      <w:numPr>
        <w:numId w:val="6"/>
      </w:numPr>
    </w:pPr>
  </w:style>
  <w:style w:type="numbering" w:styleId="ArticleSection">
    <w:name w:val="Outline List 3"/>
    <w:basedOn w:val="NoList"/>
    <w:uiPriority w:val="99"/>
    <w:semiHidden/>
    <w:unhideWhenUsed/>
    <w:rsid w:val="00F16FCC"/>
    <w:pPr>
      <w:numPr>
        <w:numId w:val="7"/>
      </w:numPr>
    </w:pPr>
  </w:style>
  <w:style w:type="table" w:styleId="PlainTable1">
    <w:name w:val="Plain Table 1"/>
    <w:basedOn w:val="TableNormal"/>
    <w:uiPriority w:val="41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16FCC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F16FCC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16FCC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F16FCC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F16FCC"/>
    <w:pPr>
      <w:numPr>
        <w:numId w:val="9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F16FCC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350044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8612CF"/>
    <w:pPr>
      <w:numPr>
        <w:numId w:val="90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7B75FC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7B75FC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350044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4D375B"/>
    <w:pPr>
      <w:numPr>
        <w:numId w:val="12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350044"/>
    <w:pPr>
      <w:numPr>
        <w:numId w:val="12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350044"/>
    <w:pPr>
      <w:numPr>
        <w:ilvl w:val="2"/>
        <w:numId w:val="12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350044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350044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350044"/>
    <w:pPr>
      <w:numPr>
        <w:numId w:val="13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350044"/>
    <w:rPr>
      <w:rFonts w:eastAsiaTheme="minorHAnsi"/>
      <w:kern w:val="16"/>
    </w:rPr>
  </w:style>
  <w:style w:type="paragraph" w:customStyle="1" w:styleId="SP-Input">
    <w:name w:val="SP-Input"/>
    <w:basedOn w:val="BodyOfText"/>
    <w:link w:val="SP-InputChar"/>
    <w:qFormat/>
    <w:rsid w:val="00CB44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CB449F"/>
    <w:rPr>
      <w:rFonts w:ascii="Segoe UI" w:eastAsiaTheme="minorHAnsi" w:hAnsi="Segoe UI"/>
      <w:color w:val="000000" w:themeColor="text1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350044"/>
    <w:pPr>
      <w:numPr>
        <w:numId w:val="14"/>
      </w:numPr>
    </w:pPr>
  </w:style>
  <w:style w:type="character" w:customStyle="1" w:styleId="SP-InputBulletChar">
    <w:name w:val="SP-InputBullet Char"/>
    <w:basedOn w:val="SP-InputChar"/>
    <w:link w:val="SP-InputBullet"/>
    <w:rsid w:val="00350044"/>
    <w:rPr>
      <w:rFonts w:ascii="Segoe UI" w:eastAsiaTheme="minorHAnsi" w:hAnsi="Segoe UI"/>
      <w:color w:val="00A3E0"/>
      <w:kern w:val="16"/>
    </w:rPr>
  </w:style>
  <w:style w:type="paragraph" w:customStyle="1" w:styleId="SP-OtherInfo">
    <w:name w:val="SP-OtherInfo"/>
    <w:basedOn w:val="BodyOfText"/>
    <w:link w:val="SP-OtherInfoChar"/>
    <w:rsid w:val="00350044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350044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350044"/>
    <w:pPr>
      <w:numPr>
        <w:numId w:val="15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350044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CB449F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CB449F"/>
    <w:rPr>
      <w:rFonts w:ascii="Segoe UI" w:eastAsiaTheme="minorHAnsi" w:hAnsi="Segoe UI"/>
      <w:color w:val="000000" w:themeColor="text1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350044"/>
    <w:pPr>
      <w:numPr>
        <w:numId w:val="16"/>
      </w:numPr>
    </w:pPr>
  </w:style>
  <w:style w:type="character" w:customStyle="1" w:styleId="SP-OutputBulletChar">
    <w:name w:val="SP-OutputBullet Char"/>
    <w:basedOn w:val="SP-OutputChar"/>
    <w:link w:val="SP-OutputBullet"/>
    <w:rsid w:val="00350044"/>
    <w:rPr>
      <w:rFonts w:ascii="Segoe UI" w:eastAsiaTheme="minorHAnsi" w:hAnsi="Segoe UI"/>
      <w:color w:val="000000" w:themeColor="text1"/>
      <w:kern w:val="16"/>
    </w:rPr>
  </w:style>
  <w:style w:type="paragraph" w:customStyle="1" w:styleId="SP-Owner">
    <w:name w:val="SP-Owner"/>
    <w:basedOn w:val="Normal"/>
    <w:rsid w:val="00CB449F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350044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350044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350044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CB449F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CB449F"/>
    <w:rPr>
      <w:rFonts w:eastAsiaTheme="minorHAnsi"/>
      <w:color w:val="000000" w:themeColor="text1"/>
      <w:kern w:val="16"/>
    </w:rPr>
  </w:style>
  <w:style w:type="paragraph" w:customStyle="1" w:styleId="SP-TriggerBullet">
    <w:name w:val="SP-TriggerBullet"/>
    <w:basedOn w:val="SP-Trigger"/>
    <w:link w:val="SP-TriggerBulletChar"/>
    <w:qFormat/>
    <w:rsid w:val="00F914C8"/>
    <w:pPr>
      <w:numPr>
        <w:numId w:val="17"/>
      </w:numPr>
      <w:ind w:left="714" w:hanging="357"/>
      <w:contextualSpacing/>
    </w:pPr>
  </w:style>
  <w:style w:type="character" w:customStyle="1" w:styleId="SP-TriggerBulletChar">
    <w:name w:val="SP-TriggerBullet Char"/>
    <w:basedOn w:val="SP-TriggerChar"/>
    <w:link w:val="SP-TriggerBullet"/>
    <w:rsid w:val="00F914C8"/>
    <w:rPr>
      <w:rFonts w:eastAsiaTheme="minorHAnsi"/>
      <w:color w:val="000000" w:themeColor="text1"/>
      <w:kern w:val="16"/>
    </w:rPr>
  </w:style>
  <w:style w:type="character" w:customStyle="1" w:styleId="BulletL4Char">
    <w:name w:val="Bullet L4 Char"/>
    <w:basedOn w:val="DefaultParagraphFont"/>
    <w:link w:val="BulletL4"/>
    <w:rsid w:val="00845091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845091"/>
    <w:pPr>
      <w:numPr>
        <w:numId w:val="18"/>
      </w:numPr>
    </w:pPr>
  </w:style>
  <w:style w:type="paragraph" w:customStyle="1" w:styleId="ReferenceList">
    <w:name w:val="Reference List"/>
    <w:basedOn w:val="BodyOfText"/>
    <w:link w:val="ReferenceListChar"/>
    <w:qFormat/>
    <w:rsid w:val="00A35F77"/>
    <w:pPr>
      <w:numPr>
        <w:numId w:val="501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35F77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C82FA1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C82F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Input"/>
    <w:rsid w:val="00CB44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  <w:style w:type="paragraph" w:styleId="ListNumber4">
    <w:name w:val="List Number 4"/>
    <w:basedOn w:val="Normal"/>
    <w:uiPriority w:val="99"/>
    <w:unhideWhenUsed/>
    <w:rsid w:val="002F3C6A"/>
    <w:pPr>
      <w:tabs>
        <w:tab w:val="num" w:pos="1209"/>
      </w:tabs>
      <w:ind w:left="1209" w:hanging="360"/>
      <w:contextualSpacing/>
    </w:pPr>
  </w:style>
  <w:style w:type="character" w:customStyle="1" w:styleId="ListeREChar">
    <w:name w:val="ListeRE Char"/>
    <w:basedOn w:val="DefaultParagraphFont"/>
    <w:link w:val="ListeRE"/>
    <w:locked/>
    <w:rsid w:val="002F3C6A"/>
    <w:rPr>
      <w:rFonts w:ascii="Corbel" w:eastAsiaTheme="minorHAnsi" w:hAnsi="Corbel"/>
      <w:kern w:val="16"/>
      <w:sz w:val="20"/>
      <w:lang w:val="en-US"/>
    </w:rPr>
  </w:style>
  <w:style w:type="paragraph" w:customStyle="1" w:styleId="ListeRE">
    <w:name w:val="ListeRE"/>
    <w:basedOn w:val="Normal"/>
    <w:link w:val="ListeREChar"/>
    <w:rsid w:val="002F3C6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851"/>
        <w:tab w:val="left" w:pos="1814"/>
      </w:tabs>
      <w:spacing w:after="0" w:line="240" w:lineRule="auto"/>
      <w:ind w:left="1814" w:right="113" w:hanging="1701"/>
      <w:jc w:val="both"/>
    </w:pPr>
    <w:rPr>
      <w:rFonts w:ascii="Corbel" w:hAnsi="Corbel"/>
      <w:kern w:val="16"/>
      <w:sz w:val="20"/>
    </w:rPr>
  </w:style>
  <w:style w:type="paragraph" w:styleId="ListParagraph">
    <w:name w:val="List Paragraph"/>
    <w:basedOn w:val="Normal"/>
    <w:uiPriority w:val="34"/>
    <w:qFormat/>
    <w:rsid w:val="00B7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-20240430-c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69593F22AD4A1E935BCFF071AE8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E5889-98A0-47F9-B74B-4347105E437D}"/>
      </w:docPartPr>
      <w:docPartBody>
        <w:p w:rsidR="005A461A" w:rsidRDefault="00000000">
          <w:pPr>
            <w:pStyle w:val="4769593F22AD4A1E935BCFF071AE8FEC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FE8946C8C5944FC08AD1714647AC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E9EE-8427-4879-B451-4B5D17FD9653}"/>
      </w:docPartPr>
      <w:docPartBody>
        <w:p w:rsidR="005A461A" w:rsidRDefault="00000000">
          <w:pPr>
            <w:pStyle w:val="FE8946C8C5944FC08AD1714647ACB339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6317F7C220174F65932EC8155A9B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94654-45D1-479E-8B34-C07D821645C6}"/>
      </w:docPartPr>
      <w:docPartBody>
        <w:p w:rsidR="005A461A" w:rsidRDefault="00000000">
          <w:pPr>
            <w:pStyle w:val="6317F7C220174F65932EC8155A9BECCE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EACA284501F4D858DF0B3EFBC3C4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215D-C3D4-4885-8DDB-EA56847DDF8E}"/>
      </w:docPartPr>
      <w:docPartBody>
        <w:p w:rsidR="005A461A" w:rsidRDefault="00000000">
          <w:pPr>
            <w:pStyle w:val="2EACA284501F4D858DF0B3EFBC3C4F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4D4DBFB27E475BA2D7C26CDE2BB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7135-37DF-469C-8774-AFD63D0BB763}"/>
      </w:docPartPr>
      <w:docPartBody>
        <w:p w:rsidR="005A461A" w:rsidRDefault="00000000">
          <w:pPr>
            <w:pStyle w:val="A24D4DBFB27E475BA2D7C26CDE2BBD27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E25D18F8F7B040E4A1E37872B7193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6524B-C46F-4EDE-8014-ADE8224B19D7}"/>
      </w:docPartPr>
      <w:docPartBody>
        <w:p w:rsidR="005A461A" w:rsidRDefault="00000000">
          <w:pPr>
            <w:pStyle w:val="E25D18F8F7B040E4A1E37872B7193466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3C"/>
    <w:rsid w:val="00346FD5"/>
    <w:rsid w:val="00360E19"/>
    <w:rsid w:val="00454FD3"/>
    <w:rsid w:val="005A461A"/>
    <w:rsid w:val="0061123C"/>
    <w:rsid w:val="006464AE"/>
    <w:rsid w:val="007D0C91"/>
    <w:rsid w:val="0085296A"/>
    <w:rsid w:val="00B42001"/>
    <w:rsid w:val="00CB774F"/>
    <w:rsid w:val="00CC4AD7"/>
    <w:rsid w:val="00CF5BF5"/>
    <w:rsid w:val="00DE304B"/>
    <w:rsid w:val="00EA084A"/>
    <w:rsid w:val="00EE22A1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23C"/>
  </w:style>
  <w:style w:type="paragraph" w:customStyle="1" w:styleId="4769593F22AD4A1E935BCFF071AE8FEC">
    <w:name w:val="4769593F22AD4A1E935BCFF071AE8FEC"/>
  </w:style>
  <w:style w:type="paragraph" w:customStyle="1" w:styleId="FE8946C8C5944FC08AD1714647ACB339">
    <w:name w:val="FE8946C8C5944FC08AD1714647ACB339"/>
  </w:style>
  <w:style w:type="paragraph" w:customStyle="1" w:styleId="6317F7C220174F65932EC8155A9BECCE">
    <w:name w:val="6317F7C220174F65932EC8155A9BECCE"/>
  </w:style>
  <w:style w:type="paragraph" w:customStyle="1" w:styleId="2EACA284501F4D858DF0B3EFBC3C4F91">
    <w:name w:val="2EACA284501F4D858DF0B3EFBC3C4F91"/>
  </w:style>
  <w:style w:type="paragraph" w:customStyle="1" w:styleId="A24D4DBFB27E475BA2D7C26CDE2BBD27">
    <w:name w:val="A24D4DBFB27E475BA2D7C26CDE2BBD27"/>
  </w:style>
  <w:style w:type="paragraph" w:customStyle="1" w:styleId="E25D18F8F7B040E4A1E37872B7193466">
    <w:name w:val="E25D18F8F7B040E4A1E37872B7193466"/>
  </w:style>
  <w:style w:type="paragraph" w:customStyle="1" w:styleId="9745CFB3C87E42F4A58272C4D5C2560D">
    <w:name w:val="9745CFB3C87E42F4A58272C4D5C2560D"/>
  </w:style>
  <w:style w:type="paragraph" w:customStyle="1" w:styleId="0F8A11B812E040D2958AC7091E560FA9">
    <w:name w:val="0F8A11B812E040D2958AC7091E560FA9"/>
  </w:style>
  <w:style w:type="paragraph" w:customStyle="1" w:styleId="D87FCB3DC30B49F7ABFFA32065048A4C">
    <w:name w:val="D87FCB3DC30B49F7ABFFA32065048A4C"/>
  </w:style>
  <w:style w:type="paragraph" w:customStyle="1" w:styleId="A7EC54302B20438CB4C63F2D3ED276C0">
    <w:name w:val="A7EC54302B20438CB4C63F2D3ED276C0"/>
    <w:rsid w:val="0061123C"/>
  </w:style>
  <w:style w:type="paragraph" w:customStyle="1" w:styleId="28867F5B25B34EEEBE866BB57AC132AB">
    <w:name w:val="28867F5B25B34EEEBE866BB57AC132AB"/>
    <w:rsid w:val="00611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4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175W_STA_ITR-WordTempl_v1.8-20240430-cha.dotx</Template>
  <TotalTime>142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
 (ISMS)</vt:lpstr>
    </vt:vector>
  </TitlesOfParts>
  <Company>itrust consulting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
 (ISMS)</dc:title>
  <dc:subject>Office 365 guide 
(ITR-OfficeGuide)</dc:subject>
  <dc:creator>itrust</dc:creator>
  <cp:keywords>1.0</cp:keywords>
  <dc:description>Internal (IN)</dc:description>
  <cp:revision>4</cp:revision>
  <cp:lastPrinted>2019-01-16T16:34:00Z</cp:lastPrinted>
  <dcterms:created xsi:type="dcterms:W3CDTF">2024-07-29T13:31:00Z</dcterms:created>
  <dcterms:modified xsi:type="dcterms:W3CDTF">2025-04-11T09:19:00Z</dcterms:modified>
  <cp:category>Standard (STA)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